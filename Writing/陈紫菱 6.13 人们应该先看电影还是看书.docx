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color w:val="000000" w:themeColor="text1"/>
          <w14:textFill>
            <w14:solidFill>
              <w14:schemeClr w14:val="tx1"/>
            </w14:solidFill>
          </w14:textFill>
        </w:rPr>
      </w:pPr>
      <w:r>
        <w:rPr>
          <w:b/>
          <w:i/>
          <w:color w:val="000000" w:themeColor="text1"/>
          <w14:textFill>
            <w14:solidFill>
              <w14:schemeClr w14:val="tx1"/>
            </w14:solidFill>
          </w14:textFill>
        </w:rPr>
        <w:t>Nowadays,</w:t>
      </w:r>
      <w:r>
        <w:rPr>
          <w:rFonts w:hint="eastAsia"/>
          <w:b/>
          <w:i/>
          <w:color w:val="000000" w:themeColor="text1"/>
          <w14:textFill>
            <w14:solidFill>
              <w14:schemeClr w14:val="tx1"/>
            </w14:solidFill>
          </w14:textFill>
        </w:rPr>
        <w:t xml:space="preserve"> </w:t>
      </w:r>
      <w:r>
        <w:rPr>
          <w:b/>
          <w:i/>
          <w:color w:val="000000" w:themeColor="text1"/>
          <w14:textFill>
            <w14:solidFill>
              <w14:schemeClr w14:val="tx1"/>
            </w14:solidFill>
          </w14:textFill>
        </w:rPr>
        <w:t>many movies or films are based on</w:t>
      </w:r>
      <w:r>
        <w:rPr>
          <w:rFonts w:hint="eastAsia"/>
          <w:b/>
          <w:i/>
          <w:color w:val="000000" w:themeColor="text1"/>
          <w14:textFill>
            <w14:solidFill>
              <w14:schemeClr w14:val="tx1"/>
            </w14:solidFill>
          </w14:textFill>
        </w:rPr>
        <w:t xml:space="preserve"> </w:t>
      </w:r>
      <w:r>
        <w:rPr>
          <w:b/>
          <w:i/>
          <w:color w:val="000000" w:themeColor="text1"/>
          <w14:textFill>
            <w14:solidFill>
              <w14:schemeClr w14:val="tx1"/>
            </w14:solidFill>
          </w14:textFill>
        </w:rPr>
        <w:t>books.</w:t>
      </w:r>
      <w:r>
        <w:rPr>
          <w:rFonts w:hint="eastAsia"/>
          <w:b/>
          <w:i/>
          <w:color w:val="000000" w:themeColor="text1"/>
          <w14:textFill>
            <w14:solidFill>
              <w14:schemeClr w14:val="tx1"/>
            </w14:solidFill>
          </w14:textFill>
        </w:rPr>
        <w:t xml:space="preserve"> </w:t>
      </w:r>
      <w:r>
        <w:rPr>
          <w:b/>
          <w:i/>
          <w:color w:val="000000" w:themeColor="text1"/>
          <w14:textFill>
            <w14:solidFill>
              <w14:schemeClr w14:val="tx1"/>
            </w14:solidFill>
          </w14:textFill>
        </w:rPr>
        <w:t>Some people prefer to read the original</w:t>
      </w:r>
      <w:r>
        <w:rPr>
          <w:rFonts w:hint="eastAsia"/>
          <w:b/>
          <w:i/>
          <w:color w:val="000000" w:themeColor="text1"/>
          <w14:textFill>
            <w14:solidFill>
              <w14:schemeClr w14:val="tx1"/>
            </w14:solidFill>
          </w14:textFill>
        </w:rPr>
        <w:t xml:space="preserve"> </w:t>
      </w:r>
      <w:r>
        <w:rPr>
          <w:b/>
          <w:i/>
          <w:color w:val="000000" w:themeColor="text1"/>
          <w14:textFill>
            <w14:solidFill>
              <w14:schemeClr w14:val="tx1"/>
            </w14:solidFill>
          </w14:textFill>
        </w:rPr>
        <w:t>book before they watch the movie,</w:t>
      </w:r>
      <w:r>
        <w:rPr>
          <w:rFonts w:hint="eastAsia"/>
          <w:b/>
          <w:i/>
          <w:color w:val="000000" w:themeColor="text1"/>
          <w14:textFill>
            <w14:solidFill>
              <w14:schemeClr w14:val="tx1"/>
            </w14:solidFill>
          </w14:textFill>
        </w:rPr>
        <w:t xml:space="preserve"> </w:t>
      </w:r>
      <w:r>
        <w:rPr>
          <w:b/>
          <w:i/>
          <w:color w:val="000000" w:themeColor="text1"/>
          <w14:textFill>
            <w14:solidFill>
              <w14:schemeClr w14:val="tx1"/>
            </w14:solidFill>
          </w14:textFill>
        </w:rPr>
        <w:t>other prefer to</w:t>
      </w:r>
      <w:r>
        <w:rPr>
          <w:rFonts w:hint="eastAsia"/>
          <w:b/>
          <w:i/>
          <w:color w:val="000000" w:themeColor="text1"/>
          <w14:textFill>
            <w14:solidFill>
              <w14:schemeClr w14:val="tx1"/>
            </w14:solidFill>
          </w14:textFill>
        </w:rPr>
        <w:t xml:space="preserve"> </w:t>
      </w:r>
      <w:r>
        <w:rPr>
          <w:b/>
          <w:i/>
          <w:color w:val="000000" w:themeColor="text1"/>
          <w14:textFill>
            <w14:solidFill>
              <w14:schemeClr w14:val="tx1"/>
            </w14:solidFill>
          </w14:textFill>
        </w:rPr>
        <w:t>watch the movie before reading the book.</w:t>
      </w:r>
      <w:r>
        <w:rPr>
          <w:rFonts w:hint="eastAsia"/>
          <w:b/>
          <w:i/>
          <w:color w:val="000000" w:themeColor="text1"/>
          <w14:textFill>
            <w14:solidFill>
              <w14:schemeClr w14:val="tx1"/>
            </w14:solidFill>
          </w14:textFill>
        </w:rPr>
        <w:t xml:space="preserve"> </w:t>
      </w:r>
      <w:r>
        <w:rPr>
          <w:b/>
          <w:i/>
          <w:color w:val="000000" w:themeColor="text1"/>
          <w14:textFill>
            <w14:solidFill>
              <w14:schemeClr w14:val="tx1"/>
            </w14:solidFill>
          </w14:textFill>
        </w:rPr>
        <w:t>Which</w:t>
      </w:r>
      <w:r>
        <w:rPr>
          <w:rFonts w:hint="eastAsia"/>
          <w:b/>
          <w:i/>
          <w:color w:val="000000" w:themeColor="text1"/>
          <w14:textFill>
            <w14:solidFill>
              <w14:schemeClr w14:val="tx1"/>
            </w14:solidFill>
          </w14:textFill>
        </w:rPr>
        <w:t xml:space="preserve"> </w:t>
      </w:r>
      <w:r>
        <w:rPr>
          <w:b/>
          <w:i/>
          <w:color w:val="000000" w:themeColor="text1"/>
          <w14:textFill>
            <w14:solidFill>
              <w14:schemeClr w14:val="tx1"/>
            </w14:solidFill>
          </w14:textFill>
        </w:rPr>
        <w:t>one do you prefer?</w:t>
      </w:r>
    </w:p>
    <w:p>
      <w:pPr>
        <w:rPr>
          <w:color w:val="000000" w:themeColor="text1"/>
          <w14:textFill>
            <w14:solidFill>
              <w14:schemeClr w14:val="tx1"/>
            </w14:solidFill>
          </w14:textFill>
        </w:rPr>
      </w:pPr>
    </w:p>
    <w:p>
      <w:pPr>
        <w:tabs>
          <w:tab w:val="left" w:pos="3647"/>
        </w:tabs>
        <w:rPr>
          <w:color w:val="7030A0"/>
        </w:rPr>
      </w:pPr>
      <w:r>
        <w:rPr>
          <w:color w:val="7030A0"/>
        </w:rPr>
        <w:t xml:space="preserve">Watch movie before books: </w:t>
      </w:r>
      <w:r>
        <w:rPr>
          <w:color w:val="7030A0"/>
        </w:rPr>
        <w:tab/>
      </w:r>
    </w:p>
    <w:p>
      <w:pPr>
        <w:rPr>
          <w:color w:val="7030A0"/>
        </w:rPr>
      </w:pPr>
      <w:r>
        <w:rPr>
          <w:color w:val="7030A0"/>
        </w:rPr>
        <w:t xml:space="preserve">1. </w:t>
      </w:r>
      <w:r>
        <w:rPr>
          <w:rFonts w:hint="eastAsia"/>
          <w:color w:val="7030A0"/>
        </w:rPr>
        <w:t xml:space="preserve">harvest a more impressive feeling thank to the striking visual and sound effects. </w:t>
      </w:r>
    </w:p>
    <w:p>
      <w:pPr>
        <w:rPr>
          <w:color w:val="7030A0"/>
        </w:rPr>
      </w:pPr>
      <w:r>
        <w:rPr>
          <w:rFonts w:hint="eastAsia"/>
          <w:color w:val="7030A0"/>
        </w:rPr>
        <w:t>2.</w:t>
      </w:r>
      <w:r>
        <w:rPr>
          <w:color w:val="7030A0"/>
        </w:rPr>
        <w:t xml:space="preserve"> save time  </w:t>
      </w:r>
    </w:p>
    <w:p>
      <w:pPr>
        <w:rPr>
          <w:color w:val="7030A0"/>
        </w:rPr>
      </w:pPr>
      <w:r>
        <w:rPr>
          <w:rFonts w:hint="eastAsia"/>
          <w:color w:val="7030A0"/>
        </w:rPr>
        <w:t>让步：</w:t>
      </w:r>
      <w:r>
        <w:rPr>
          <w:color w:val="7030A0"/>
        </w:rPr>
        <w:t xml:space="preserve">details may be missed, but have to allocate much of a longer time in the practice. Inconvenient in the nowadays busy life. </w:t>
      </w:r>
      <w:r>
        <w:rPr>
          <w:rFonts w:hint="eastAsia"/>
          <w:color w:val="7030A0"/>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With the development of the technology, people nowadays have more </w:t>
      </w:r>
      <w:ins w:id="0" w:author="Microsoft Office 用户" w:date="2018-06-16T15:50:00Z">
        <w:r>
          <w:rPr>
            <w:color w:val="000000" w:themeColor="text1"/>
            <w14:textFill>
              <w14:solidFill>
                <w14:schemeClr w14:val="tx1"/>
              </w14:solidFill>
            </w14:textFill>
          </w:rPr>
          <w:t>approaches</w:t>
        </w:r>
      </w:ins>
      <w:del w:id="1" w:author="Microsoft Office 用户" w:date="2018-06-16T15:50:00Z">
        <w:r>
          <w:rPr>
            <w:color w:val="000000" w:themeColor="text1"/>
            <w14:textFill>
              <w14:solidFill>
                <w14:schemeClr w14:val="tx1"/>
              </w14:solidFill>
            </w14:textFill>
          </w:rPr>
          <w:delText>means</w:delText>
        </w:r>
      </w:del>
      <w:r>
        <w:rPr>
          <w:color w:val="000000" w:themeColor="text1"/>
          <w14:textFill>
            <w14:solidFill>
              <w14:schemeClr w14:val="tx1"/>
            </w14:solidFill>
          </w14:textFill>
        </w:rPr>
        <w:t xml:space="preserve"> to entertain themselves.</w:t>
      </w:r>
      <w:ins w:id="2" w:author="Microsoft Office 用户" w:date="2018-06-16T15:50:00Z">
        <w:r>
          <w:rPr>
            <w:color w:val="000000" w:themeColor="text1"/>
            <w14:textFill>
              <w14:solidFill>
                <w14:schemeClr w14:val="tx1"/>
              </w14:solidFill>
            </w14:textFill>
          </w:rPr>
          <w:t xml:space="preserve"> One of them is watching movies and</w:t>
        </w:r>
      </w:ins>
      <w:r>
        <w:rPr>
          <w:color w:val="000000" w:themeColor="text1"/>
          <w14:textFill>
            <w14:solidFill>
              <w14:schemeClr w14:val="tx1"/>
            </w14:solidFill>
          </w14:textFill>
        </w:rPr>
        <w:t xml:space="preserve"> </w:t>
      </w:r>
      <w:ins w:id="3" w:author="Microsoft Office 用户" w:date="2018-06-16T15:50:00Z">
        <w:r>
          <w:rPr>
            <w:color w:val="000000" w:themeColor="text1"/>
            <w14:textFill>
              <w14:solidFill>
                <w14:schemeClr w14:val="tx1"/>
              </w14:solidFill>
            </w14:textFill>
          </w:rPr>
          <w:t>i</w:t>
        </w:r>
      </w:ins>
      <w:del w:id="4" w:author="Microsoft Office 用户" w:date="2018-06-16T15:50:00Z">
        <w:r>
          <w:rPr>
            <w:color w:val="000000" w:themeColor="text1"/>
            <w14:textFill>
              <w14:solidFill>
                <w14:schemeClr w14:val="tx1"/>
              </w14:solidFill>
            </w14:textFill>
          </w:rPr>
          <w:delText>I</w:delText>
        </w:r>
      </w:del>
      <w:r>
        <w:rPr>
          <w:color w:val="000000" w:themeColor="text1"/>
          <w14:textFill>
            <w14:solidFill>
              <w14:schemeClr w14:val="tx1"/>
            </w14:solidFill>
          </w14:textFill>
        </w:rPr>
        <w:t xml:space="preserve">t is not uncommon that many movies are adapted from the famous novel, which has drawn an interesting debate </w:t>
      </w:r>
      <w:ins w:id="5" w:author="Microsoft Office 用户" w:date="2018-06-16T15:50:00Z">
        <w:r>
          <w:rPr>
            <w:color w:val="000000" w:themeColor="text1"/>
            <w14:textFill>
              <w14:solidFill>
                <w14:schemeClr w14:val="tx1"/>
              </w14:solidFill>
            </w14:textFill>
          </w:rPr>
          <w:t>about</w:t>
        </w:r>
      </w:ins>
      <w:del w:id="6" w:author="Microsoft Office 用户" w:date="2018-06-16T15:50:00Z">
        <w:r>
          <w:rPr>
            <w:color w:val="000000" w:themeColor="text1"/>
            <w14:textFill>
              <w14:solidFill>
                <w14:schemeClr w14:val="tx1"/>
              </w14:solidFill>
            </w14:textFill>
          </w:rPr>
          <w:delText>that</w:delText>
        </w:r>
      </w:del>
      <w:r>
        <w:rPr>
          <w:color w:val="000000" w:themeColor="text1"/>
          <w14:textFill>
            <w14:solidFill>
              <w14:schemeClr w14:val="tx1"/>
            </w14:solidFill>
          </w14:textFill>
        </w:rPr>
        <w:t xml:space="preserve"> whether it is more beneficial to read books before watching movies or act in the way around. From my personal perspective, watching movies before reading the book is the better way to enjoy the movies and books. </w:t>
      </w:r>
    </w:p>
    <w:p>
      <w:pPr>
        <w:rPr>
          <w:color w:val="000000" w:themeColor="text1"/>
          <w14:textFill>
            <w14:solidFill>
              <w14:schemeClr w14:val="tx1"/>
            </w14:solidFill>
          </w14:textFill>
        </w:rPr>
      </w:pPr>
    </w:p>
    <w:p>
      <w:pPr>
        <w:rPr>
          <w:ins w:id="7" w:author="Microsoft Office 用户" w:date="2018-06-16T15:54:00Z"/>
          <w:color w:val="000000" w:themeColor="text1"/>
          <w14:textFill>
            <w14:solidFill>
              <w14:schemeClr w14:val="tx1"/>
            </w14:solidFill>
          </w14:textFill>
        </w:rPr>
      </w:pPr>
      <w:r>
        <w:rPr>
          <w:color w:val="000000" w:themeColor="text1"/>
          <w:highlight w:val="yellow"/>
          <w:rPrChange w:id="8" w:author="lions" w:date="2018-07-29T16:44:36Z">
            <w:rPr>
              <w:color w:val="000000" w:themeColor="text1"/>
              <w14:textFill>
                <w14:solidFill>
                  <w14:schemeClr w14:val="tx1"/>
                </w14:solidFill>
              </w14:textFill>
            </w:rPr>
          </w:rPrChange>
          <w14:textFill>
            <w14:solidFill>
              <w14:schemeClr w14:val="tx1"/>
            </w14:solidFill>
          </w14:textFill>
        </w:rPr>
        <w:t>Firstly, movies enable people to harvest a more impressive feeling thank</w:t>
      </w:r>
      <w:ins w:id="9" w:author="Microsoft Office 用户" w:date="2018-06-16T15:51:00Z">
        <w:r>
          <w:rPr>
            <w:color w:val="000000" w:themeColor="text1"/>
            <w:highlight w:val="yellow"/>
            <w:rPrChange w:id="10" w:author="lions" w:date="2018-07-29T16:44:36Z">
              <w:rPr>
                <w:color w:val="000000" w:themeColor="text1"/>
                <w14:textFill>
                  <w14:solidFill>
                    <w14:schemeClr w14:val="tx1"/>
                  </w14:solidFill>
                </w14:textFill>
              </w:rPr>
            </w:rPrChange>
            <w14:textFill>
              <w14:solidFill>
                <w14:schemeClr w14:val="tx1"/>
              </w14:solidFill>
            </w14:textFill>
          </w:rPr>
          <w:t>s</w:t>
        </w:r>
      </w:ins>
      <w:r>
        <w:rPr>
          <w:color w:val="000000" w:themeColor="text1"/>
          <w:highlight w:val="yellow"/>
          <w:rPrChange w:id="11" w:author="lions" w:date="2018-07-29T16:44:36Z">
            <w:rPr>
              <w:color w:val="000000" w:themeColor="text1"/>
              <w14:textFill>
                <w14:solidFill>
                  <w14:schemeClr w14:val="tx1"/>
                </w14:solidFill>
              </w14:textFill>
            </w:rPr>
          </w:rPrChange>
          <w14:textFill>
            <w14:solidFill>
              <w14:schemeClr w14:val="tx1"/>
            </w14:solidFill>
          </w14:textFill>
        </w:rPr>
        <w:t xml:space="preserve"> to the striking visual and sound effects, which will make people feel on the scene</w:t>
      </w:r>
      <w:del w:id="12" w:author="Microsoft Office 用户" w:date="2018-06-16T15:51:00Z">
        <w:r>
          <w:rPr>
            <w:color w:val="000000" w:themeColor="text1"/>
            <w:highlight w:val="yellow"/>
            <w:rPrChange w:id="13" w:author="lions" w:date="2018-07-29T16:44:36Z">
              <w:rPr>
                <w:color w:val="000000" w:themeColor="text1"/>
                <w14:textFill>
                  <w14:solidFill>
                    <w14:schemeClr w14:val="tx1"/>
                  </w14:solidFill>
                </w14:textFill>
              </w:rPr>
            </w:rPrChange>
            <w14:textFill>
              <w14:solidFill>
                <w14:schemeClr w14:val="tx1"/>
              </w14:solidFill>
            </w14:textFill>
          </w:rPr>
          <w:delText xml:space="preserve"> when they read the books</w:delText>
        </w:r>
      </w:del>
      <w:r>
        <w:rPr>
          <w:color w:val="000000" w:themeColor="text1"/>
          <w:highlight w:val="yellow"/>
          <w:rPrChange w:id="14" w:author="lions" w:date="2018-07-29T16:44:36Z">
            <w:rPr>
              <w:color w:val="000000" w:themeColor="text1"/>
              <w14:textFill>
                <w14:solidFill>
                  <w14:schemeClr w14:val="tx1"/>
                </w14:solidFill>
              </w14:textFill>
            </w:rPr>
          </w:rPrChange>
          <w14:textFill>
            <w14:solidFill>
              <w14:schemeClr w14:val="tx1"/>
            </w14:solidFill>
          </w14:textFill>
        </w:rPr>
        <w:t>.</w:t>
      </w:r>
      <w:r>
        <w:rPr>
          <w:color w:val="000000" w:themeColor="text1"/>
          <w:highlight w:val="lightGray"/>
          <w:rPrChange w:id="15" w:author="lions" w:date="2018-07-29T16:45:03Z">
            <w:rPr>
              <w:color w:val="000000" w:themeColor="text1"/>
              <w14:textFill>
                <w14:solidFill>
                  <w14:schemeClr w14:val="tx1"/>
                </w14:solidFill>
              </w14:textFill>
            </w:rPr>
          </w:rPrChange>
          <w14:textFill>
            <w14:solidFill>
              <w14:schemeClr w14:val="tx1"/>
            </w14:solidFill>
          </w14:textFill>
        </w:rPr>
        <w:t xml:space="preserve"> </w:t>
      </w:r>
      <w:r>
        <w:rPr>
          <w:color w:val="000000" w:themeColor="text1"/>
          <w:highlight w:val="lightGray"/>
          <w:rPrChange w:id="16" w:author="lions" w:date="2018-07-29T16:45:03Z">
            <w:rPr>
              <w:color w:val="000000" w:themeColor="text1"/>
              <w14:textFill>
                <w14:solidFill>
                  <w14:schemeClr w14:val="tx1"/>
                </w14:solidFill>
              </w14:textFill>
            </w:rPr>
          </w:rPrChange>
          <w14:textFill>
            <w14:solidFill>
              <w14:schemeClr w14:val="tx1"/>
            </w14:solidFill>
          </w14:textFill>
        </w:rPr>
        <w:t xml:space="preserve">This point can be </w:t>
      </w:r>
      <w:ins w:id="17" w:author="Microsoft Office 用户" w:date="2018-06-16T15:52:00Z">
        <w:r>
          <w:rPr>
            <w:color w:val="000000" w:themeColor="text1"/>
            <w:highlight w:val="lightGray"/>
            <w:rPrChange w:id="18" w:author="lions" w:date="2018-07-29T16:45:03Z">
              <w:rPr>
                <w:color w:val="000000" w:themeColor="text1"/>
                <w14:textFill>
                  <w14:solidFill>
                    <w14:schemeClr w14:val="tx1"/>
                  </w14:solidFill>
                </w14:textFill>
              </w:rPr>
            </w:rPrChange>
            <w14:textFill>
              <w14:solidFill>
                <w14:schemeClr w14:val="tx1"/>
              </w14:solidFill>
            </w14:textFill>
          </w:rPr>
          <w:t>well</w:t>
        </w:r>
      </w:ins>
      <w:del w:id="19" w:author="Microsoft Office 用户" w:date="2018-06-16T15:52:00Z">
        <w:r>
          <w:rPr>
            <w:color w:val="000000" w:themeColor="text1"/>
            <w:highlight w:val="lightGray"/>
            <w:rPrChange w:id="20" w:author="lions" w:date="2018-07-29T16:45:03Z">
              <w:rPr>
                <w:color w:val="000000" w:themeColor="text1"/>
                <w14:textFill>
                  <w14:solidFill>
                    <w14:schemeClr w14:val="tx1"/>
                  </w14:solidFill>
                </w14:textFill>
              </w:rPr>
            </w:rPrChange>
            <w14:textFill>
              <w14:solidFill>
                <w14:schemeClr w14:val="tx1"/>
              </w14:solidFill>
            </w14:textFill>
          </w:rPr>
          <w:delText>better</w:delText>
        </w:r>
      </w:del>
      <w:r>
        <w:rPr>
          <w:color w:val="000000" w:themeColor="text1"/>
          <w:highlight w:val="lightGray"/>
          <w:rPrChange w:id="21" w:author="lions" w:date="2018-07-29T16:45:03Z">
            <w:rPr>
              <w:color w:val="000000" w:themeColor="text1"/>
              <w14:textFill>
                <w14:solidFill>
                  <w14:schemeClr w14:val="tx1"/>
                </w14:solidFill>
              </w14:textFill>
            </w:rPr>
          </w:rPrChange>
          <w14:textFill>
            <w14:solidFill>
              <w14:schemeClr w14:val="tx1"/>
            </w14:solidFill>
          </w14:textFill>
        </w:rPr>
        <w:t xml:space="preserve"> illustrated my own experience. </w:t>
      </w:r>
      <w:r>
        <w:rPr>
          <w:rFonts w:hint="eastAsia"/>
          <w:color w:val="000000" w:themeColor="text1"/>
          <w:highlight w:val="lightGray"/>
          <w:rPrChange w:id="22" w:author="lions" w:date="2018-07-29T16:45:03Z">
            <w:rPr>
              <w:rFonts w:hint="eastAsia"/>
              <w:color w:val="000000" w:themeColor="text1"/>
              <w14:textFill>
                <w14:solidFill>
                  <w14:schemeClr w14:val="tx1"/>
                </w14:solidFill>
              </w14:textFill>
            </w:rPr>
          </w:rPrChange>
          <w14:textFill>
            <w14:solidFill>
              <w14:schemeClr w14:val="tx1"/>
            </w14:solidFill>
          </w14:textFill>
        </w:rPr>
        <w:t xml:space="preserve">Avatar, one of the </w:t>
      </w:r>
      <w:ins w:id="23" w:author="Microsoft Office 用户" w:date="2018-06-16T15:52:00Z">
        <w:r>
          <w:rPr>
            <w:color w:val="000000" w:themeColor="text1"/>
            <w:highlight w:val="lightGray"/>
            <w:rPrChange w:id="24" w:author="lions" w:date="2018-07-29T16:45:03Z">
              <w:rPr>
                <w:color w:val="000000" w:themeColor="text1"/>
                <w14:textFill>
                  <w14:solidFill>
                    <w14:schemeClr w14:val="tx1"/>
                  </w14:solidFill>
                </w14:textFill>
              </w:rPr>
            </w:rPrChange>
            <w14:textFill>
              <w14:solidFill>
                <w14:schemeClr w14:val="tx1"/>
              </w14:solidFill>
            </w14:textFill>
          </w:rPr>
          <w:t>f</w:t>
        </w:r>
      </w:ins>
      <w:del w:id="25" w:author="Microsoft Office 用户" w:date="2018-06-16T15:52:00Z">
        <w:r>
          <w:rPr>
            <w:rFonts w:hint="eastAsia"/>
            <w:color w:val="000000" w:themeColor="text1"/>
            <w:highlight w:val="lightGray"/>
            <w:rPrChange w:id="26" w:author="lions" w:date="2018-07-29T16:45:03Z">
              <w:rPr>
                <w:rFonts w:hint="eastAsia"/>
                <w:color w:val="000000" w:themeColor="text1"/>
                <w14:textFill>
                  <w14:solidFill>
                    <w14:schemeClr w14:val="tx1"/>
                  </w14:solidFill>
                </w14:textFill>
              </w:rPr>
            </w:rPrChange>
            <w14:textFill>
              <w14:solidFill>
                <w14:schemeClr w14:val="tx1"/>
              </w14:solidFill>
            </w14:textFill>
          </w:rPr>
          <w:delText>most f</w:delText>
        </w:r>
      </w:del>
      <w:r>
        <w:rPr>
          <w:rFonts w:hint="eastAsia"/>
          <w:color w:val="000000" w:themeColor="text1"/>
          <w:highlight w:val="lightGray"/>
          <w:rPrChange w:id="27" w:author="lions" w:date="2018-07-29T16:45:03Z">
            <w:rPr>
              <w:rFonts w:hint="eastAsia"/>
              <w:color w:val="000000" w:themeColor="text1"/>
              <w14:textFill>
                <w14:solidFill>
                  <w14:schemeClr w14:val="tx1"/>
                </w14:solidFill>
              </w14:textFill>
            </w:rPr>
          </w:rPrChange>
          <w14:textFill>
            <w14:solidFill>
              <w14:schemeClr w14:val="tx1"/>
            </w14:solidFill>
          </w14:textFill>
        </w:rPr>
        <w:t xml:space="preserve">amous movies </w:t>
      </w:r>
      <w:ins w:id="28" w:author="Microsoft Office 用户" w:date="2018-06-16T15:52:00Z">
        <w:r>
          <w:rPr>
            <w:color w:val="000000" w:themeColor="text1"/>
            <w:highlight w:val="lightGray"/>
            <w:rPrChange w:id="29" w:author="lions" w:date="2018-07-29T16:45:03Z">
              <w:rPr>
                <w:color w:val="000000" w:themeColor="text1"/>
                <w14:textFill>
                  <w14:solidFill>
                    <w14:schemeClr w14:val="tx1"/>
                  </w14:solidFill>
                </w14:textFill>
              </w:rPr>
            </w:rPrChange>
            <w14:textFill>
              <w14:solidFill>
                <w14:schemeClr w14:val="tx1"/>
              </w14:solidFill>
            </w14:textFill>
          </w:rPr>
          <w:t xml:space="preserve">in the year 2012 </w:t>
        </w:r>
      </w:ins>
      <w:ins w:id="30" w:author="lions" w:date="2018-06-18T10:02:38Z">
        <w:r>
          <w:rPr>
            <w:rFonts w:hint="eastAsia"/>
            <w:color w:val="000000" w:themeColor="text1"/>
            <w:highlight w:val="lightGray"/>
            <w:lang w:eastAsia="zh-CN"/>
            <w:rPrChange w:id="31" w:author="lions" w:date="2018-07-29T16:45:03Z">
              <w:rPr>
                <w:rFonts w:hint="eastAsia"/>
                <w:color w:val="000000" w:themeColor="text1"/>
                <w:lang w:eastAsia="zh-CN"/>
                <w14:textFill>
                  <w14:solidFill>
                    <w14:schemeClr w14:val="tx1"/>
                  </w14:solidFill>
                </w14:textFill>
              </w:rPr>
            </w:rPrChange>
            <w14:textFill>
              <w14:solidFill>
                <w14:schemeClr w14:val="tx1"/>
              </w14:solidFill>
            </w14:textFill>
          </w:rPr>
          <w:t>，</w:t>
        </w:r>
      </w:ins>
      <w:del w:id="32" w:author="lions" w:date="2018-06-18T10:02:38Z">
        <w:r>
          <w:rPr>
            <w:rFonts w:hint="eastAsia"/>
            <w:color w:val="000000" w:themeColor="text1"/>
            <w:highlight w:val="lightGray"/>
            <w:rPrChange w:id="33" w:author="lions" w:date="2018-07-29T16:45:03Z">
              <w:rPr>
                <w:rFonts w:hint="eastAsia"/>
                <w:color w:val="000000" w:themeColor="text1"/>
                <w14:textFill>
                  <w14:solidFill>
                    <w14:schemeClr w14:val="tx1"/>
                  </w14:solidFill>
                </w14:textFill>
              </w:rPr>
            </w:rPrChange>
            <w14:textFill>
              <w14:solidFill>
                <w14:schemeClr w14:val="tx1"/>
              </w14:solidFill>
            </w14:textFill>
          </w:rPr>
          <w:delText>which</w:delText>
        </w:r>
      </w:del>
      <w:r>
        <w:rPr>
          <w:rFonts w:hint="eastAsia"/>
          <w:color w:val="000000" w:themeColor="text1"/>
          <w:highlight w:val="lightGray"/>
          <w:rPrChange w:id="34" w:author="lions" w:date="2018-07-29T16:45:03Z">
            <w:rPr>
              <w:rFonts w:hint="eastAsia"/>
              <w:color w:val="000000" w:themeColor="text1"/>
              <w14:textFill>
                <w14:solidFill>
                  <w14:schemeClr w14:val="tx1"/>
                </w14:solidFill>
              </w14:textFill>
            </w:rPr>
          </w:rPrChange>
          <w14:textFill>
            <w14:solidFill>
              <w14:schemeClr w14:val="tx1"/>
            </w14:solidFill>
          </w14:textFill>
        </w:rPr>
        <w:t xml:space="preserve"> is adapted from the science fiction with the same name. </w:t>
      </w:r>
      <w:r>
        <w:rPr>
          <w:color w:val="000000" w:themeColor="text1"/>
          <w:highlight w:val="lightGray"/>
          <w:rPrChange w:id="35" w:author="lions" w:date="2018-07-29T16:45:03Z">
            <w:rPr>
              <w:color w:val="000000" w:themeColor="text1"/>
              <w14:textFill>
                <w14:solidFill>
                  <w14:schemeClr w14:val="tx1"/>
                </w14:solidFill>
              </w14:textFill>
            </w:rPr>
          </w:rPrChange>
          <w14:textFill>
            <w14:solidFill>
              <w14:schemeClr w14:val="tx1"/>
            </w14:solidFill>
          </w14:textFill>
        </w:rPr>
        <w:t>I watched this movie with my parents without reading the book first. We were strongly amazed by the fascinating special effect</w:t>
      </w:r>
      <w:ins w:id="36" w:author="Microsoft Office 用户" w:date="2018-06-16T15:53:00Z">
        <w:r>
          <w:rPr>
            <w:color w:val="000000" w:themeColor="text1"/>
            <w:highlight w:val="lightGray"/>
            <w:rPrChange w:id="37" w:author="lions" w:date="2018-07-29T16:45:03Z">
              <w:rPr>
                <w:color w:val="000000" w:themeColor="text1"/>
                <w14:textFill>
                  <w14:solidFill>
                    <w14:schemeClr w14:val="tx1"/>
                  </w14:solidFill>
                </w14:textFill>
              </w:rPr>
            </w:rPrChange>
            <w14:textFill>
              <w14:solidFill>
                <w14:schemeClr w14:val="tx1"/>
              </w14:solidFill>
            </w14:textFill>
          </w:rPr>
          <w:t>s</w:t>
        </w:r>
      </w:ins>
      <w:r>
        <w:rPr>
          <w:color w:val="000000" w:themeColor="text1"/>
          <w:highlight w:val="lightGray"/>
          <w:rPrChange w:id="38" w:author="lions" w:date="2018-07-29T16:45:03Z">
            <w:rPr>
              <w:color w:val="000000" w:themeColor="text1"/>
              <w14:textFill>
                <w14:solidFill>
                  <w14:schemeClr w14:val="tx1"/>
                </w14:solidFill>
              </w14:textFill>
            </w:rPr>
          </w:rPrChange>
          <w14:textFill>
            <w14:solidFill>
              <w14:schemeClr w14:val="tx1"/>
            </w14:solidFill>
          </w14:textFill>
        </w:rPr>
        <w:t xml:space="preserve"> when the main character pick</w:t>
      </w:r>
      <w:ins w:id="39" w:author="Microsoft Office 用户" w:date="2018-06-16T15:53:00Z">
        <w:r>
          <w:rPr>
            <w:color w:val="000000" w:themeColor="text1"/>
            <w:highlight w:val="lightGray"/>
            <w:rPrChange w:id="40" w:author="lions" w:date="2018-07-29T16:45:03Z">
              <w:rPr>
                <w:color w:val="000000" w:themeColor="text1"/>
                <w14:textFill>
                  <w14:solidFill>
                    <w14:schemeClr w14:val="tx1"/>
                  </w14:solidFill>
                </w14:textFill>
              </w:rPr>
            </w:rPrChange>
            <w14:textFill>
              <w14:solidFill>
                <w14:schemeClr w14:val="tx1"/>
              </w14:solidFill>
            </w14:textFill>
          </w:rPr>
          <w:t>s</w:t>
        </w:r>
      </w:ins>
      <w:r>
        <w:rPr>
          <w:color w:val="000000" w:themeColor="text1"/>
          <w:highlight w:val="lightGray"/>
          <w:rPrChange w:id="41" w:author="lions" w:date="2018-07-29T16:45:03Z">
            <w:rPr>
              <w:color w:val="000000" w:themeColor="text1"/>
              <w14:textFill>
                <w14:solidFill>
                  <w14:schemeClr w14:val="tx1"/>
                </w14:solidFill>
              </w14:textFill>
            </w:rPr>
          </w:rPrChange>
          <w14:textFill>
            <w14:solidFill>
              <w14:schemeClr w14:val="tx1"/>
            </w14:solidFill>
          </w14:textFill>
        </w:rPr>
        <w:t xml:space="preserve"> up her mother’s memory in the huge magic flower tree</w:t>
      </w:r>
      <w:del w:id="42" w:author="Microsoft Office 用户" w:date="2018-06-16T15:53:00Z">
        <w:r>
          <w:rPr>
            <w:color w:val="000000" w:themeColor="text1"/>
            <w:highlight w:val="lightGray"/>
            <w:rPrChange w:id="43" w:author="lions" w:date="2018-07-29T16:45:03Z">
              <w:rPr>
                <w:color w:val="000000" w:themeColor="text1"/>
                <w14:textFill>
                  <w14:solidFill>
                    <w14:schemeClr w14:val="tx1"/>
                  </w14:solidFill>
                </w14:textFill>
              </w:rPr>
            </w:rPrChange>
            <w14:textFill>
              <w14:solidFill>
                <w14:schemeClr w14:val="tx1"/>
              </w14:solidFill>
            </w14:textFill>
          </w:rPr>
          <w:delText>s</w:delText>
        </w:r>
      </w:del>
      <w:r>
        <w:rPr>
          <w:color w:val="000000" w:themeColor="text1"/>
          <w:highlight w:val="lightGray"/>
          <w:rPrChange w:id="44" w:author="lions" w:date="2018-07-29T16:45:03Z">
            <w:rPr>
              <w:color w:val="000000" w:themeColor="text1"/>
              <w14:textFill>
                <w14:solidFill>
                  <w14:schemeClr w14:val="tx1"/>
                </w14:solidFill>
              </w14:textFill>
            </w:rPr>
          </w:rPrChange>
          <w14:textFill>
            <w14:solidFill>
              <w14:schemeClr w14:val="tx1"/>
            </w14:solidFill>
          </w14:textFill>
        </w:rPr>
        <w:t>. After watching the movie, I read the book which the movie was adapted from. When I read the part that depicts the male character rid</w:t>
      </w:r>
      <w:ins w:id="45" w:author="Microsoft Office 用户" w:date="2018-06-16T15:54:00Z">
        <w:r>
          <w:rPr>
            <w:color w:val="000000" w:themeColor="text1"/>
            <w:highlight w:val="lightGray"/>
            <w:rPrChange w:id="46" w:author="lions" w:date="2018-07-29T16:45:03Z">
              <w:rPr>
                <w:color w:val="000000" w:themeColor="text1"/>
                <w14:textFill>
                  <w14:solidFill>
                    <w14:schemeClr w14:val="tx1"/>
                  </w14:solidFill>
                </w14:textFill>
              </w:rPr>
            </w:rPrChange>
            <w14:textFill>
              <w14:solidFill>
                <w14:schemeClr w14:val="tx1"/>
              </w14:solidFill>
            </w14:textFill>
          </w:rPr>
          <w:t>ing</w:t>
        </w:r>
      </w:ins>
      <w:del w:id="47" w:author="Microsoft Office 用户" w:date="2018-06-16T15:54:00Z">
        <w:r>
          <w:rPr>
            <w:color w:val="000000" w:themeColor="text1"/>
            <w:highlight w:val="lightGray"/>
            <w:rPrChange w:id="48" w:author="lions" w:date="2018-07-29T16:45:03Z">
              <w:rPr>
                <w:color w:val="000000" w:themeColor="text1"/>
                <w14:textFill>
                  <w14:solidFill>
                    <w14:schemeClr w14:val="tx1"/>
                  </w14:solidFill>
                </w14:textFill>
              </w:rPr>
            </w:rPrChange>
            <w14:textFill>
              <w14:solidFill>
                <w14:schemeClr w14:val="tx1"/>
              </w14:solidFill>
            </w14:textFill>
          </w:rPr>
          <w:delText>e</w:delText>
        </w:r>
      </w:del>
      <w:r>
        <w:rPr>
          <w:color w:val="000000" w:themeColor="text1"/>
          <w:highlight w:val="lightGray"/>
          <w:rPrChange w:id="49" w:author="lions" w:date="2018-07-29T16:45:03Z">
            <w:rPr>
              <w:color w:val="000000" w:themeColor="text1"/>
              <w14:textFill>
                <w14:solidFill>
                  <w14:schemeClr w14:val="tx1"/>
                </w14:solidFill>
              </w14:textFill>
            </w:rPr>
          </w:rPrChange>
          <w14:textFill>
            <w14:solidFill>
              <w14:schemeClr w14:val="tx1"/>
            </w14:solidFill>
          </w14:textFill>
        </w:rPr>
        <w:t xml:space="preserve"> a dragon to rescue the female character,</w:t>
      </w:r>
      <w:del w:id="50" w:author="lions" w:date="2018-07-29T16:45:14Z">
        <w:r>
          <w:rPr>
            <w:color w:val="000000" w:themeColor="text1"/>
            <w:highlight w:val="lightGray"/>
            <w:rPrChange w:id="51" w:author="lions" w:date="2018-07-29T16:45:03Z">
              <w:rPr>
                <w:color w:val="000000" w:themeColor="text1"/>
                <w14:textFill>
                  <w14:solidFill>
                    <w14:schemeClr w14:val="tx1"/>
                  </w14:solidFill>
                </w14:textFill>
              </w:rPr>
            </w:rPrChange>
            <w14:textFill>
              <w14:solidFill>
                <w14:schemeClr w14:val="tx1"/>
              </w14:solidFill>
            </w14:textFill>
          </w:rPr>
          <w:delText xml:space="preserve"> </w:delText>
        </w:r>
      </w:del>
      <w:del w:id="52" w:author="lions" w:date="2018-07-29T16:45:14Z">
        <w:r>
          <w:rPr>
            <w:color w:val="000000" w:themeColor="text1"/>
            <w:highlight w:val="lightGray"/>
            <w:rPrChange w:id="53" w:author="lions" w:date="2018-07-29T16:45:03Z">
              <w:rPr>
                <w:color w:val="000000" w:themeColor="text1"/>
                <w14:textFill>
                  <w14:solidFill>
                    <w14:schemeClr w14:val="tx1"/>
                  </w14:solidFill>
                </w14:textFill>
              </w:rPr>
            </w:rPrChange>
            <w14:textFill>
              <w14:solidFill>
                <w14:schemeClr w14:val="tx1"/>
              </w14:solidFill>
            </w14:textFill>
          </w:rPr>
          <w:delText>I lost myself in it as if I was riding the dragon like the one in the movie. I really had myself on the scene when I read the book because I have watched the movie</w:delText>
        </w:r>
      </w:del>
      <w:del w:id="54" w:author="lions" w:date="2018-07-29T16:45:14Z">
        <w:r>
          <w:rPr>
            <w:color w:val="000000" w:themeColor="text1"/>
            <w:highlight w:val="yellow"/>
            <w:rPrChange w:id="55" w:author="Microsoft Office 用户" w:date="2018-06-16T15:54:00Z">
              <w:rPr>
                <w:color w:val="000000" w:themeColor="text1"/>
                <w14:textFill>
                  <w14:solidFill>
                    <w14:schemeClr w14:val="tx1"/>
                  </w14:solidFill>
                </w14:textFill>
              </w:rPr>
            </w:rPrChange>
            <w14:textFill>
              <w14:solidFill>
                <w14:schemeClr w14:val="tx1"/>
              </w14:solidFill>
            </w14:textFill>
          </w:rPr>
          <w:delText>.</w:delText>
        </w:r>
      </w:del>
      <w:ins w:id="56" w:author="lions" w:date="2020-03-28T17:17:14Z">
        <w:r>
          <w:rPr>
            <w:rFonts w:hint="eastAsia"/>
            <w:color w:val="000000" w:themeColor="text1"/>
            <w:highlight w:val="yellow"/>
            <w:lang w:val="en-US" w:eastAsia="zh-CN"/>
            <w14:textFill>
              <w14:solidFill>
                <w14:schemeClr w14:val="tx1"/>
              </w14:solidFill>
            </w14:textFill>
          </w:rPr>
          <w:t xml:space="preserve"> a</w:t>
        </w:r>
      </w:ins>
      <w:ins w:id="57" w:author="lions" w:date="2020-03-28T17:17:15Z">
        <w:r>
          <w:rPr>
            <w:rFonts w:hint="eastAsia"/>
            <w:color w:val="000000" w:themeColor="text1"/>
            <w:highlight w:val="yellow"/>
            <w:lang w:val="en-US" w:eastAsia="zh-CN"/>
            <w14:textFill>
              <w14:solidFill>
                <w14:schemeClr w14:val="tx1"/>
              </w14:solidFill>
            </w14:textFill>
          </w:rPr>
          <w:t>nd</w:t>
        </w:r>
      </w:ins>
      <w:ins w:id="58" w:author="lions" w:date="2020-03-28T17:17:16Z">
        <w:r>
          <w:rPr>
            <w:rFonts w:hint="eastAsia"/>
            <w:color w:val="000000" w:themeColor="text1"/>
            <w:highlight w:val="yellow"/>
            <w:lang w:val="en-US" w:eastAsia="zh-CN"/>
            <w14:textFill>
              <w14:solidFill>
                <w14:schemeClr w14:val="tx1"/>
              </w14:solidFill>
            </w14:textFill>
          </w:rPr>
          <w:t>...</w:t>
        </w:r>
      </w:ins>
      <w:del w:id="59" w:author="lions" w:date="2020-03-28T17:17:12Z">
        <w:bookmarkStart w:id="0" w:name="_GoBack"/>
        <w:bookmarkEnd w:id="0"/>
        <w:r>
          <w:rPr>
            <w:color w:val="000000" w:themeColor="text1"/>
            <w14:textFill>
              <w14:solidFill>
                <w14:schemeClr w14:val="tx1"/>
              </w14:solidFill>
            </w14:textFill>
          </w:rPr>
          <w:delText xml:space="preserve"> </w:delText>
        </w:r>
      </w:del>
      <w:r>
        <w:rPr>
          <w:color w:val="000000" w:themeColor="text1"/>
          <w14:textFill>
            <w14:solidFill>
              <w14:schemeClr w14:val="tx1"/>
            </w14:solidFill>
          </w14:textFill>
        </w:rPr>
        <w:t xml:space="preserve">From my own experience, watching movies before reading the books help people to get </w:t>
      </w:r>
      <w:ins w:id="60" w:author="Microsoft Office 用户" w:date="2018-06-16T15:54:00Z">
        <w:r>
          <w:rPr>
            <w:color w:val="000000" w:themeColor="text1"/>
            <w14:textFill>
              <w14:solidFill>
                <w14:schemeClr w14:val="tx1"/>
              </w14:solidFill>
            </w14:textFill>
          </w:rPr>
          <w:t xml:space="preserve">a </w:t>
        </w:r>
      </w:ins>
      <w:r>
        <w:rPr>
          <w:color w:val="000000" w:themeColor="text1"/>
          <w14:textFill>
            <w14:solidFill>
              <w14:schemeClr w14:val="tx1"/>
            </w14:solidFill>
          </w14:textFill>
        </w:rPr>
        <w:t>deeper impression</w:t>
      </w:r>
      <w:del w:id="61" w:author="Microsoft Office 用户" w:date="2018-06-16T15:55:00Z">
        <w:r>
          <w:rPr>
            <w:color w:val="000000" w:themeColor="text1"/>
            <w14:textFill>
              <w14:solidFill>
                <w14:schemeClr w14:val="tx1"/>
              </w14:solidFill>
            </w14:textFill>
          </w:rPr>
          <w:delText xml:space="preserve"> which will be helpful for the reading of the books</w:delText>
        </w:r>
      </w:del>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Secondly, watching movies before books help people to save time because the complex plots may be easier to understand in the form of movies than in the books. Take Pride and Prejudice, the book written by Jane Austin which was later adapted into a film, as an example. The number of the characters in the book was</w:t>
      </w:r>
      <w:del w:id="62" w:author="Microsoft Office 用户" w:date="2018-06-16T15:55:00Z">
        <w:r>
          <w:rPr>
            <w:color w:val="000000" w:themeColor="text1"/>
            <w14:textFill>
              <w14:solidFill>
                <w14:schemeClr w14:val="tx1"/>
              </w14:solidFill>
            </w14:textFill>
          </w:rPr>
          <w:delText xml:space="preserve"> </w:delText>
        </w:r>
      </w:del>
      <w:ins w:id="63" w:author="Microsoft Office 用户" w:date="2018-06-16T15:55:00Z">
        <w:r>
          <w:rPr>
            <w:color w:val="000000" w:themeColor="text1"/>
            <w14:textFill>
              <w14:solidFill>
                <w14:schemeClr w14:val="tx1"/>
              </w14:solidFill>
            </w14:textFill>
          </w:rPr>
          <w:t xml:space="preserve"> too many that</w:t>
        </w:r>
      </w:ins>
      <w:del w:id="64" w:author="Microsoft Office 用户" w:date="2018-06-16T15:55:00Z">
        <w:r>
          <w:rPr>
            <w:color w:val="000000" w:themeColor="text1"/>
            <w14:textFill>
              <w14:solidFill>
                <w14:schemeClr w14:val="tx1"/>
              </w14:solidFill>
            </w14:textFill>
          </w:rPr>
          <w:delText>magnificent</w:delText>
        </w:r>
      </w:del>
      <w:ins w:id="65" w:author="Microsoft Office 用户" w:date="2018-06-16T15:55:00Z">
        <w:r>
          <w:rPr>
            <w:color w:val="000000" w:themeColor="text1"/>
            <w14:textFill>
              <w14:solidFill>
                <w14:schemeClr w14:val="tx1"/>
              </w14:solidFill>
            </w14:textFill>
          </w:rPr>
          <w:t xml:space="preserve"> it always </w:t>
        </w:r>
      </w:ins>
      <w:del w:id="66" w:author="Microsoft Office 用户" w:date="2018-06-16T15:55:00Z">
        <w:r>
          <w:rPr>
            <w:color w:val="000000" w:themeColor="text1"/>
            <w14:textFill>
              <w14:solidFill>
                <w14:schemeClr w14:val="tx1"/>
              </w14:solidFill>
            </w14:textFill>
          </w:rPr>
          <w:delText>, which</w:delText>
        </w:r>
      </w:del>
      <w:r>
        <w:rPr>
          <w:color w:val="000000" w:themeColor="text1"/>
          <w14:textFill>
            <w14:solidFill>
              <w14:schemeClr w14:val="tx1"/>
            </w14:solidFill>
          </w14:textFill>
        </w:rPr>
        <w:t xml:space="preserve"> cause</w:t>
      </w:r>
      <w:ins w:id="67" w:author="Microsoft Office 用户" w:date="2018-06-16T15:55:00Z">
        <w:r>
          <w:rPr>
            <w:color w:val="000000" w:themeColor="text1"/>
            <w14:textFill>
              <w14:solidFill>
                <w14:schemeClr w14:val="tx1"/>
              </w14:solidFill>
            </w14:textFill>
          </w:rPr>
          <w:t>s</w:t>
        </w:r>
      </w:ins>
      <w:r>
        <w:rPr>
          <w:color w:val="000000" w:themeColor="text1"/>
          <w14:textFill>
            <w14:solidFill>
              <w14:schemeClr w14:val="tx1"/>
            </w14:solidFill>
          </w14:textFill>
        </w:rPr>
        <w:t xml:space="preserve"> difficulties when </w:t>
      </w:r>
      <w:ins w:id="68" w:author="Microsoft Office 用户" w:date="2018-06-16T15:55:00Z">
        <w:r>
          <w:rPr>
            <w:color w:val="000000" w:themeColor="text1"/>
            <w14:textFill>
              <w14:solidFill>
                <w14:schemeClr w14:val="tx1"/>
              </w14:solidFill>
            </w14:textFill>
          </w:rPr>
          <w:t>readers</w:t>
        </w:r>
      </w:ins>
      <w:del w:id="69" w:author="Microsoft Office 用户" w:date="2018-06-16T15:55:00Z">
        <w:r>
          <w:rPr>
            <w:color w:val="000000" w:themeColor="text1"/>
            <w14:textFill>
              <w14:solidFill>
                <w14:schemeClr w14:val="tx1"/>
              </w14:solidFill>
            </w14:textFill>
          </w:rPr>
          <w:delText>people</w:delText>
        </w:r>
      </w:del>
      <w:r>
        <w:rPr>
          <w:color w:val="000000" w:themeColor="text1"/>
          <w14:textFill>
            <w14:solidFill>
              <w14:schemeClr w14:val="tx1"/>
            </w14:solidFill>
          </w14:textFill>
        </w:rPr>
        <w:t xml:space="preserve"> try to understand the relationship of the characters. On the contrary, </w:t>
      </w:r>
      <w:del w:id="70" w:author="Microsoft Office 用户" w:date="2018-06-16T15:55:00Z">
        <w:r>
          <w:rPr>
            <w:color w:val="000000" w:themeColor="text1"/>
            <w14:textFill>
              <w14:solidFill>
                <w14:schemeClr w14:val="tx1"/>
              </w14:solidFill>
            </w14:textFill>
          </w:rPr>
          <w:delText xml:space="preserve">People </w:delText>
        </w:r>
      </w:del>
      <w:ins w:id="71" w:author="Microsoft Office 用户" w:date="2018-06-16T15:55:00Z">
        <w:r>
          <w:rPr>
            <w:color w:val="000000" w:themeColor="text1"/>
            <w14:textFill>
              <w14:solidFill>
                <w14:schemeClr w14:val="tx1"/>
              </w14:solidFill>
            </w14:textFill>
          </w:rPr>
          <w:t xml:space="preserve">the reader </w:t>
        </w:r>
      </w:ins>
      <w:r>
        <w:rPr>
          <w:color w:val="000000" w:themeColor="text1"/>
          <w14:textFill>
            <w14:solidFill>
              <w14:schemeClr w14:val="tx1"/>
            </w14:solidFill>
          </w14:textFill>
        </w:rPr>
        <w:t xml:space="preserve">can simply distinguish the characters in the movie as the actors have their own </w:t>
      </w:r>
      <w:r>
        <w:rPr>
          <w:rFonts w:hint="eastAsia"/>
          <w:color w:val="000000" w:themeColor="text1"/>
          <w14:textFill>
            <w14:solidFill>
              <w14:schemeClr w14:val="tx1"/>
            </w14:solidFill>
          </w14:textFill>
        </w:rPr>
        <w:t>f</w:t>
      </w:r>
      <w:r>
        <w:rPr>
          <w:color w:val="000000" w:themeColor="text1"/>
          <w14:textFill>
            <w14:solidFill>
              <w14:schemeClr w14:val="tx1"/>
            </w14:solidFill>
          </w14:textFill>
        </w:rPr>
        <w:t>acial characteristic</w:t>
      </w:r>
      <w:ins w:id="72" w:author="Microsoft Office 用户" w:date="2018-06-16T15:56:00Z">
        <w:r>
          <w:rPr>
            <w:color w:val="000000" w:themeColor="text1"/>
            <w14:textFill>
              <w14:solidFill>
                <w14:schemeClr w14:val="tx1"/>
              </w14:solidFill>
            </w14:textFill>
          </w:rPr>
          <w:t>s</w:t>
        </w:r>
      </w:ins>
      <w:r>
        <w:rPr>
          <w:color w:val="000000" w:themeColor="text1"/>
          <w14:textFill>
            <w14:solidFill>
              <w14:schemeClr w14:val="tx1"/>
            </w14:solidFill>
          </w14:textFill>
        </w:rPr>
        <w:t xml:space="preserve">, for example, the female character Elizabeth has big eyes and a fair skin while Jane has a black mole near her eyes. These differences help people to understand the characters and the relation between them, which will make the book easier to understand if they watch movie before book.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Admittedly, reading movies </w:t>
      </w:r>
      <w:ins w:id="73" w:author="Microsoft Office 用户" w:date="2018-06-16T15:56:00Z">
        <w:r>
          <w:rPr>
            <w:color w:val="000000" w:themeColor="text1"/>
            <w14:textFill>
              <w14:solidFill>
                <w14:schemeClr w14:val="tx1"/>
              </w14:solidFill>
            </w14:textFill>
          </w:rPr>
          <w:t>first</w:t>
        </w:r>
      </w:ins>
      <w:del w:id="74" w:author="Microsoft Office 用户" w:date="2018-06-16T15:56:00Z">
        <w:r>
          <w:rPr>
            <w:color w:val="000000" w:themeColor="text1"/>
            <w14:textFill>
              <w14:solidFill>
                <w14:schemeClr w14:val="tx1"/>
              </w14:solidFill>
            </w14:textFill>
          </w:rPr>
          <w:delText>before</w:delText>
        </w:r>
      </w:del>
      <w:r>
        <w:rPr>
          <w:color w:val="000000" w:themeColor="text1"/>
          <w14:textFill>
            <w14:solidFill>
              <w14:schemeClr w14:val="tx1"/>
            </w14:solidFill>
          </w14:textFill>
        </w:rPr>
        <w:t xml:space="preserve"> may </w:t>
      </w:r>
      <w:ins w:id="75" w:author="Microsoft Office 用户" w:date="2018-06-16T15:56:00Z">
        <w:r>
          <w:rPr>
            <w:color w:val="000000" w:themeColor="text1"/>
            <w14:textFill>
              <w14:solidFill>
                <w14:schemeClr w14:val="tx1"/>
              </w14:solidFill>
            </w14:textFill>
          </w:rPr>
          <w:t>kill/steal</w:t>
        </w:r>
      </w:ins>
      <w:del w:id="76" w:author="Microsoft Office 用户" w:date="2018-06-16T15:56:00Z">
        <w:r>
          <w:rPr>
            <w:color w:val="000000" w:themeColor="text1"/>
            <w14:textFill>
              <w14:solidFill>
                <w14:schemeClr w14:val="tx1"/>
              </w14:solidFill>
            </w14:textFill>
          </w:rPr>
          <w:delText>decrease</w:delText>
        </w:r>
      </w:del>
      <w:r>
        <w:rPr>
          <w:color w:val="000000" w:themeColor="text1"/>
          <w14:textFill>
            <w14:solidFill>
              <w14:schemeClr w14:val="tx1"/>
            </w14:solidFill>
          </w14:textFill>
        </w:rPr>
        <w:t xml:space="preserve"> </w:t>
      </w:r>
      <w:del w:id="77" w:author="Microsoft Office 用户" w:date="2018-06-16T15:56:00Z">
        <w:r>
          <w:rPr>
            <w:color w:val="000000" w:themeColor="text1"/>
            <w14:textFill>
              <w14:solidFill>
                <w14:schemeClr w14:val="tx1"/>
              </w14:solidFill>
            </w14:textFill>
          </w:rPr>
          <w:delText xml:space="preserve">the </w:delText>
        </w:r>
      </w:del>
      <w:ins w:id="78" w:author="Microsoft Office 用户" w:date="2018-06-16T15:56:00Z">
        <w:r>
          <w:rPr>
            <w:color w:val="000000" w:themeColor="text1"/>
            <w14:textFill>
              <w14:solidFill>
                <w14:schemeClr w14:val="tx1"/>
              </w14:solidFill>
            </w14:textFill>
          </w:rPr>
          <w:t>one</w:t>
        </w:r>
      </w:ins>
      <w:ins w:id="79" w:author="Microsoft Office 用户" w:date="2018-06-16T15:57:00Z">
        <w:r>
          <w:rPr>
            <w:color w:val="000000" w:themeColor="text1"/>
            <w14:textFill>
              <w14:solidFill>
                <w14:schemeClr w14:val="tx1"/>
              </w14:solidFill>
            </w14:textFill>
          </w:rPr>
          <w:t>’s</w:t>
        </w:r>
      </w:ins>
      <w:ins w:id="80" w:author="Microsoft Office 用户" w:date="2018-06-16T15:56:00Z">
        <w:r>
          <w:rPr>
            <w:color w:val="000000" w:themeColor="text1"/>
            <w14:textFill>
              <w14:solidFill>
                <w14:schemeClr w14:val="tx1"/>
              </w14:solidFill>
            </w14:textFill>
          </w:rPr>
          <w:t xml:space="preserve"> </w:t>
        </w:r>
      </w:ins>
      <w:r>
        <w:rPr>
          <w:color w:val="000000" w:themeColor="text1"/>
          <w14:textFill>
            <w14:solidFill>
              <w14:schemeClr w14:val="tx1"/>
            </w14:solidFill>
          </w14:textFill>
        </w:rPr>
        <w:t>desire</w:t>
      </w:r>
      <w:del w:id="81" w:author="Microsoft Office 用户" w:date="2018-06-16T15:57:00Z">
        <w:r>
          <w:rPr>
            <w:color w:val="000000" w:themeColor="text1"/>
            <w14:textFill>
              <w14:solidFill>
                <w14:schemeClr w14:val="tx1"/>
              </w14:solidFill>
            </w14:textFill>
          </w:rPr>
          <w:delText xml:space="preserve"> of people</w:delText>
        </w:r>
      </w:del>
      <w:r>
        <w:rPr>
          <w:color w:val="000000" w:themeColor="text1"/>
          <w14:textFill>
            <w14:solidFill>
              <w14:schemeClr w14:val="tx1"/>
            </w14:solidFill>
          </w14:textFill>
        </w:rPr>
        <w:t xml:space="preserve"> to read the book as they may think that they have already known all the plots. However, </w:t>
      </w:r>
      <w:ins w:id="82" w:author="Microsoft Office 用户" w:date="2018-06-16T15:57:00Z">
        <w:r>
          <w:rPr>
            <w:color w:val="000000" w:themeColor="text1"/>
            <w14:textFill>
              <w14:solidFill>
                <w14:schemeClr w14:val="tx1"/>
              </w14:solidFill>
            </w14:textFill>
          </w:rPr>
          <w:t xml:space="preserve">actually </w:t>
        </w:r>
      </w:ins>
      <w:del w:id="83" w:author="Microsoft Office 用户" w:date="2018-06-16T15:57:00Z">
        <w:r>
          <w:rPr>
            <w:color w:val="000000" w:themeColor="text1"/>
            <w14:textFill>
              <w14:solidFill>
                <w14:schemeClr w14:val="tx1"/>
              </w14:solidFill>
            </w14:textFill>
          </w:rPr>
          <w:delText xml:space="preserve">people will only be not </w:delText>
        </w:r>
      </w:del>
      <w:ins w:id="84" w:author="Microsoft Office 用户" w:date="2018-06-16T15:57:00Z">
        <w:r>
          <w:rPr>
            <w:color w:val="000000" w:themeColor="text1"/>
            <w14:textFill>
              <w14:solidFill>
                <w14:schemeClr w14:val="tx1"/>
              </w14:solidFill>
            </w14:textFill>
          </w:rPr>
          <w:t xml:space="preserve">a person will be </w:t>
        </w:r>
      </w:ins>
      <w:r>
        <w:rPr>
          <w:color w:val="000000" w:themeColor="text1"/>
          <w14:textFill>
            <w14:solidFill>
              <w14:schemeClr w14:val="tx1"/>
            </w14:solidFill>
          </w14:textFill>
        </w:rPr>
        <w:t>willing to read the books when they think the main plot is not intriguing after they watch movies. They will be eager to find out</w:t>
      </w:r>
      <w:ins w:id="85" w:author="Microsoft Office 用户" w:date="2018-06-16T15:57:00Z">
        <w:r>
          <w:rPr>
            <w:color w:val="000000" w:themeColor="text1"/>
            <w14:textFill>
              <w14:solidFill>
                <w14:schemeClr w14:val="tx1"/>
              </w14:solidFill>
            </w14:textFill>
          </w:rPr>
          <w:t>/explore</w:t>
        </w:r>
      </w:ins>
      <w:r>
        <w:rPr>
          <w:color w:val="000000" w:themeColor="text1"/>
          <w14:textFill>
            <w14:solidFill>
              <w14:schemeClr w14:val="tx1"/>
            </w14:solidFill>
          </w14:textFill>
        </w:rPr>
        <w:t xml:space="preserve"> more details about the movies if the movies are really fantastic</w:t>
      </w:r>
      <w:ins w:id="86" w:author="Microsoft Office 用户" w:date="2018-06-16T15:57:00Z">
        <w:r>
          <w:rPr>
            <w:color w:val="000000" w:themeColor="text1"/>
            <w14:textFill>
              <w14:solidFill>
                <w14:schemeClr w14:val="tx1"/>
              </w14:solidFill>
            </w14:textFill>
          </w:rPr>
          <w:t>/impressive</w:t>
        </w:r>
      </w:ins>
      <w:r>
        <w:rPr>
          <w:color w:val="000000" w:themeColor="text1"/>
          <w14:textFill>
            <w14:solidFill>
              <w14:schemeClr w14:val="tx1"/>
            </w14:solidFill>
          </w14:textFill>
        </w:rPr>
        <w:t xml:space="preserve"> because the</w:t>
      </w:r>
      <w:ins w:id="87" w:author="Microsoft Office 用户" w:date="2018-06-16T15:57:00Z">
        <w:r>
          <w:rPr>
            <w:color w:val="000000" w:themeColor="text1"/>
            <w14:textFill>
              <w14:solidFill>
                <w14:schemeClr w14:val="tx1"/>
              </w14:solidFill>
            </w14:textFill>
          </w:rPr>
          <w:t>y clearly know that</w:t>
        </w:r>
      </w:ins>
      <w:r>
        <w:rPr>
          <w:color w:val="000000" w:themeColor="text1"/>
          <w14:textFill>
            <w14:solidFill>
              <w14:schemeClr w14:val="tx1"/>
            </w14:solidFill>
          </w14:textFill>
        </w:rPr>
        <w:t xml:space="preserve"> movie is too short to cover all the details in the book.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In conclusion, I think watching movies before reading the books is more beneficial for people to enjoy the books as well as movies. </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用户">
    <w15:presenceInfo w15:providerId="None" w15:userId="Microsoft Office 用户"/>
  </w15:person>
  <w15:person w15:author="lions">
    <w15:presenceInfo w15:providerId="WPS Office" w15:userId="886919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revisionView w:markup="0"/>
  <w:trackRevisions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69"/>
    <w:rsid w:val="00373938"/>
    <w:rsid w:val="003E178D"/>
    <w:rsid w:val="00535769"/>
    <w:rsid w:val="008A2B83"/>
    <w:rsid w:val="008E3FBB"/>
    <w:rsid w:val="009F1261"/>
    <w:rsid w:val="00A95BF4"/>
    <w:rsid w:val="00AF1273"/>
    <w:rsid w:val="00BB3D67"/>
    <w:rsid w:val="00EE4E4F"/>
    <w:rsid w:val="09497736"/>
    <w:rsid w:val="26935D0D"/>
    <w:rsid w:val="47D329D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semiHidden/>
    <w:unhideWhenUsed/>
    <w:qFormat/>
    <w:uiPriority w:val="99"/>
    <w:rPr>
      <w:rFonts w:ascii="宋体" w:eastAsia="宋体"/>
      <w:sz w:val="18"/>
      <w:szCs w:val="18"/>
    </w:rPr>
  </w:style>
  <w:style w:type="character" w:customStyle="1" w:styleId="5">
    <w:name w:val="批注框文本字符"/>
    <w:basedOn w:val="4"/>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531</Words>
  <Characters>3028</Characters>
  <Lines>25</Lines>
  <Paragraphs>7</Paragraphs>
  <TotalTime>50</TotalTime>
  <ScaleCrop>false</ScaleCrop>
  <LinksUpToDate>false</LinksUpToDate>
  <CharactersWithSpaces>3552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2018-06-13T08:55:00Z</dcterms:created>
  <dc:creator>Microsoft Office 用户</dc:creator>
  <cp:lastModifiedBy>lions</cp:lastModifiedBy>
  <dcterms:modified xsi:type="dcterms:W3CDTF">2020-03-28T09:17:20Z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