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i/>
        </w:rPr>
      </w:pPr>
      <w:r>
        <w:rPr>
          <w:b/>
          <w:i/>
        </w:rPr>
        <w:t xml:space="preserve">People can learn more from watching television than reading books. </w:t>
      </w:r>
    </w:p>
    <w:p/>
    <w:p>
      <w:pPr>
        <w:rPr>
          <w:rFonts w:hint="eastAsia" w:eastAsiaTheme="minorEastAsia"/>
          <w:lang w:val="en-US" w:eastAsia="zh-CN"/>
        </w:rPr>
      </w:pPr>
      <w:r>
        <w:t>The past decades have witnessed the rapid progress of the technology and the prosperity of the society</w:t>
      </w:r>
      <w:ins w:id="0" w:author="lions" w:date="2018-06-22T14:23:47Z">
        <w:r>
          <w:rPr>
            <w:rFonts w:hint="eastAsia"/>
            <w:lang w:val="en-US" w:eastAsia="zh-CN"/>
          </w:rPr>
          <w:t xml:space="preserve"> </w:t>
        </w:r>
      </w:ins>
      <w:ins w:id="1" w:author="lions" w:date="2018-06-22T14:23:48Z">
        <w:r>
          <w:rPr>
            <w:rFonts w:hint="eastAsia"/>
            <w:lang w:val="en-US" w:eastAsia="zh-CN"/>
          </w:rPr>
          <w:t>with</w:t>
        </w:r>
      </w:ins>
      <w:del w:id="2" w:author="lions" w:date="2018-06-22T14:23:47Z">
        <w:r>
          <w:rPr/>
          <w:delText>.</w:delText>
        </w:r>
      </w:del>
      <w:r>
        <w:t xml:space="preserve"> </w:t>
      </w:r>
      <w:del w:id="3" w:author="lions" w:date="2018-06-22T14:23:50Z">
        <w:r>
          <w:rPr/>
          <w:delText>T</w:delText>
        </w:r>
      </w:del>
      <w:ins w:id="4" w:author="lions" w:date="2018-06-22T14:23:50Z">
        <w:r>
          <w:rPr>
            <w:rFonts w:hint="eastAsia"/>
            <w:lang w:val="en-US" w:eastAsia="zh-CN"/>
          </w:rPr>
          <w:t>t</w:t>
        </w:r>
      </w:ins>
      <w:r>
        <w:t xml:space="preserve">he television </w:t>
      </w:r>
      <w:del w:id="5" w:author="lions" w:date="2018-06-22T14:23:54Z">
        <w:r>
          <w:rPr/>
          <w:delText>ha</w:delText>
        </w:r>
      </w:del>
      <w:del w:id="6" w:author="lions" w:date="2018-06-22T14:23:53Z">
        <w:r>
          <w:rPr/>
          <w:delText>s</w:delText>
        </w:r>
      </w:del>
      <w:r>
        <w:t xml:space="preserve"> incorporat</w:t>
      </w:r>
      <w:ins w:id="7" w:author="lions" w:date="2018-06-22T14:23:57Z">
        <w:r>
          <w:rPr>
            <w:rFonts w:hint="eastAsia"/>
            <w:lang w:val="en-US" w:eastAsia="zh-CN"/>
          </w:rPr>
          <w:t>i</w:t>
        </w:r>
      </w:ins>
      <w:ins w:id="8" w:author="lions" w:date="2018-06-22T14:23:58Z">
        <w:r>
          <w:rPr>
            <w:rFonts w:hint="eastAsia"/>
            <w:lang w:val="en-US" w:eastAsia="zh-CN"/>
          </w:rPr>
          <w:t xml:space="preserve">ng </w:t>
        </w:r>
      </w:ins>
      <w:del w:id="9" w:author="lions" w:date="2018-06-22T14:23:57Z">
        <w:r>
          <w:rPr/>
          <w:delText>ed</w:delText>
        </w:r>
      </w:del>
      <w:r>
        <w:t xml:space="preserve"> into people ‘s lives. Some people claim</w:t>
      </w:r>
      <w:del w:id="10" w:author="lions" w:date="2018-06-22T14:24:01Z">
        <w:r>
          <w:rPr/>
          <w:delText>s</w:delText>
        </w:r>
      </w:del>
      <w:r>
        <w:t xml:space="preserve"> that people can learn more from watching television than reading the books while some people think that reading books can provide more merits. From my personal perspective, I think watching television can afford people better way to learn knowledge than books. </w:t>
      </w:r>
      <w:ins w:id="11" w:author="lions" w:date="2018-06-22T14:24:06Z">
        <w:r>
          <w:rPr>
            <w:rFonts w:hint="eastAsia"/>
            <w:lang w:val="en-US" w:eastAsia="zh-CN"/>
          </w:rPr>
          <w:t xml:space="preserve"> Good </w:t>
        </w:r>
      </w:ins>
    </w:p>
    <w:p/>
    <w:p>
      <w:pPr>
        <w:rPr>
          <w:rFonts w:hint="eastAsia" w:eastAsiaTheme="minorEastAsia"/>
          <w:lang w:val="en-US" w:eastAsia="zh-CN"/>
        </w:rPr>
      </w:pPr>
      <w:r>
        <w:t>Firstly,</w:t>
      </w:r>
      <w:del w:id="12" w:author="lions" w:date="2018-06-22T14:24:13Z">
        <w:r>
          <w:rPr/>
          <w:delText xml:space="preserve"> the</w:delText>
        </w:r>
      </w:del>
      <w:r>
        <w:t xml:space="preserve"> people can remember the knowledge in a more impressive way when they watch TV, because the TV programs can utilize the impressive visual and sound effects to convey the knowledge in a more appealing way. This point can be well illustrated by my own experience. </w:t>
      </w:r>
      <w:r>
        <w:rPr>
          <w:rFonts w:hint="eastAsia"/>
        </w:rPr>
        <w:t>P</w:t>
      </w:r>
      <w:r>
        <w:t xml:space="preserve">inocchio, a famous animation in Italy which was adapted from the book with the same name, taught children to be honest all the time. I remember myself watching the animation, amazed by the scene when the main character has a prolonged nose because of his dishonesty. The animation was so impressive that I </w:t>
      </w:r>
      <w:del w:id="13" w:author="lions" w:date="2018-06-22T14:24:38Z">
        <w:r>
          <w:rPr/>
          <w:delText xml:space="preserve">have </w:delText>
        </w:r>
      </w:del>
      <w:r>
        <w:t>always</w:t>
      </w:r>
      <w:ins w:id="14" w:author="lions" w:date="2018-06-22T14:24:43Z">
        <w:r>
          <w:rPr>
            <w:rFonts w:hint="eastAsia"/>
            <w:lang w:val="en-US" w:eastAsia="zh-CN"/>
          </w:rPr>
          <w:t xml:space="preserve"> re</w:t>
        </w:r>
      </w:ins>
      <w:ins w:id="15" w:author="lions" w:date="2018-06-22T14:24:44Z">
        <w:r>
          <w:rPr>
            <w:rFonts w:hint="eastAsia"/>
            <w:lang w:val="en-US" w:eastAsia="zh-CN"/>
          </w:rPr>
          <w:t>m</w:t>
        </w:r>
      </w:ins>
      <w:ins w:id="16" w:author="lions" w:date="2018-06-22T14:24:45Z">
        <w:r>
          <w:rPr>
            <w:rFonts w:hint="eastAsia"/>
            <w:lang w:val="en-US" w:eastAsia="zh-CN"/>
          </w:rPr>
          <w:t>ember t</w:t>
        </w:r>
      </w:ins>
      <w:ins w:id="17" w:author="lions" w:date="2018-06-22T14:24:46Z">
        <w:r>
          <w:rPr>
            <w:rFonts w:hint="eastAsia"/>
            <w:lang w:val="en-US" w:eastAsia="zh-CN"/>
          </w:rPr>
          <w:t>o be ho</w:t>
        </w:r>
      </w:ins>
      <w:ins w:id="18" w:author="lions" w:date="2018-06-22T14:24:47Z">
        <w:r>
          <w:rPr>
            <w:rFonts w:hint="eastAsia"/>
            <w:lang w:val="en-US" w:eastAsia="zh-CN"/>
          </w:rPr>
          <w:t xml:space="preserve">nest </w:t>
        </w:r>
      </w:ins>
      <w:del w:id="19" w:author="lions" w:date="2018-06-22T14:24:42Z">
        <w:r>
          <w:rPr/>
          <w:delText xml:space="preserve"> been honest</w:delText>
        </w:r>
      </w:del>
      <w:r>
        <w:t xml:space="preserve"> after watch</w:t>
      </w:r>
      <w:ins w:id="20" w:author="lions" w:date="2018-06-22T14:24:50Z">
        <w:r>
          <w:rPr>
            <w:rFonts w:hint="eastAsia"/>
            <w:lang w:val="en-US" w:eastAsia="zh-CN"/>
          </w:rPr>
          <w:t>in</w:t>
        </w:r>
      </w:ins>
      <w:ins w:id="21" w:author="lions" w:date="2018-06-22T14:24:51Z">
        <w:r>
          <w:rPr>
            <w:rFonts w:hint="eastAsia"/>
            <w:lang w:val="en-US" w:eastAsia="zh-CN"/>
          </w:rPr>
          <w:t>g</w:t>
        </w:r>
      </w:ins>
      <w:r>
        <w:t xml:space="preserve"> it. On the other hand, if I just read the book of Pinocchio, I would not have so deep impression about the honesty as I would not have been shocked by the consequence of being dishonest just through the lines in book. </w:t>
      </w:r>
      <w:ins w:id="22" w:author="lions" w:date="2018-06-22T14:24:56Z">
        <w:r>
          <w:rPr>
            <w:rFonts w:hint="eastAsia"/>
            <w:lang w:val="en-US" w:eastAsia="zh-CN"/>
          </w:rPr>
          <w:t xml:space="preserve"> </w:t>
        </w:r>
      </w:ins>
      <w:ins w:id="23" w:author="lions" w:date="2018-06-22T14:25:02Z">
        <w:r>
          <w:rPr>
            <w:rFonts w:hint="eastAsia"/>
            <w:lang w:val="en-US" w:eastAsia="zh-CN"/>
          </w:rPr>
          <w:t xml:space="preserve">Very </w:t>
        </w:r>
      </w:ins>
      <w:ins w:id="24" w:author="lions" w:date="2018-06-22T14:24:58Z">
        <w:r>
          <w:rPr>
            <w:rFonts w:hint="eastAsia"/>
            <w:lang w:val="en-US" w:eastAsia="zh-CN"/>
          </w:rPr>
          <w:t>Good</w:t>
        </w:r>
      </w:ins>
      <w:ins w:id="25" w:author="lions" w:date="2018-06-22T14:24:59Z">
        <w:r>
          <w:rPr>
            <w:rFonts w:hint="eastAsia"/>
            <w:lang w:val="en-US" w:eastAsia="zh-CN"/>
          </w:rPr>
          <w:t xml:space="preserve"> </w:t>
        </w:r>
      </w:ins>
    </w:p>
    <w:p/>
    <w:p>
      <w:pPr>
        <w:rPr>
          <w:rFonts w:hint="eastAsia" w:eastAsiaTheme="minorEastAsia"/>
          <w:lang w:val="en-US" w:eastAsia="zh-CN"/>
        </w:rPr>
      </w:pPr>
      <w:r>
        <w:t>Secondly, the watching television can afford people a mean</w:t>
      </w:r>
      <w:ins w:id="26" w:author="lions" w:date="2018-06-22T14:25:13Z">
        <w:r>
          <w:rPr>
            <w:rFonts w:hint="eastAsia"/>
            <w:lang w:val="en-US" w:eastAsia="zh-CN"/>
          </w:rPr>
          <w:t>s</w:t>
        </w:r>
      </w:ins>
      <w:r>
        <w:t xml:space="preserve"> of learning under a more relaxing circumstance, which will </w:t>
      </w:r>
      <w:ins w:id="27" w:author="lions" w:date="2018-06-22T14:25:22Z">
        <w:r>
          <w:rPr>
            <w:rFonts w:hint="eastAsia"/>
            <w:lang w:val="en-US" w:eastAsia="zh-CN"/>
          </w:rPr>
          <w:t>at</w:t>
        </w:r>
      </w:ins>
      <w:ins w:id="28" w:author="lions" w:date="2018-06-22T14:25:23Z">
        <w:r>
          <w:rPr>
            <w:rFonts w:hint="eastAsia"/>
            <w:lang w:val="en-US" w:eastAsia="zh-CN"/>
          </w:rPr>
          <w:t>trac</w:t>
        </w:r>
      </w:ins>
      <w:ins w:id="29" w:author="lions" w:date="2018-06-22T14:25:24Z">
        <w:r>
          <w:rPr>
            <w:rFonts w:hint="eastAsia"/>
            <w:lang w:val="en-US" w:eastAsia="zh-CN"/>
          </w:rPr>
          <w:t xml:space="preserve">t </w:t>
        </w:r>
      </w:ins>
      <w:del w:id="30" w:author="lions" w:date="2018-06-22T14:25:21Z">
        <w:r>
          <w:rPr/>
          <w:delText>keep</w:delText>
        </w:r>
      </w:del>
      <w:r>
        <w:t xml:space="preserve"> people’s patience and interest in learning. This point can be well illustrated by the example of the Chines Poem Conference, a popular creational program in China which require people to compete with each other</w:t>
      </w:r>
      <w:ins w:id="31" w:author="lions" w:date="2018-06-22T14:25:44Z">
        <w:r>
          <w:rPr>
            <w:rFonts w:hint="eastAsia"/>
            <w:lang w:val="en-US" w:eastAsia="zh-CN"/>
          </w:rPr>
          <w:t xml:space="preserve"> to</w:t>
        </w:r>
      </w:ins>
      <w:ins w:id="32" w:author="lions" w:date="2018-06-22T14:25:45Z">
        <w:r>
          <w:rPr>
            <w:rFonts w:hint="eastAsia"/>
            <w:lang w:val="en-US" w:eastAsia="zh-CN"/>
          </w:rPr>
          <w:t xml:space="preserve"> rem</w:t>
        </w:r>
      </w:ins>
      <w:ins w:id="33" w:author="lions" w:date="2018-06-22T14:25:46Z">
        <w:r>
          <w:rPr>
            <w:rFonts w:hint="eastAsia"/>
            <w:lang w:val="en-US" w:eastAsia="zh-CN"/>
          </w:rPr>
          <w:t>embe</w:t>
        </w:r>
      </w:ins>
      <w:ins w:id="34" w:author="lions" w:date="2018-06-22T14:25:47Z">
        <w:r>
          <w:rPr>
            <w:rFonts w:hint="eastAsia"/>
            <w:lang w:val="en-US" w:eastAsia="zh-CN"/>
          </w:rPr>
          <w:t>r</w:t>
        </w:r>
      </w:ins>
      <w:del w:id="35" w:author="lions" w:date="2018-06-22T14:25:44Z">
        <w:r>
          <w:rPr/>
          <w:delText xml:space="preserve"> in the memory of</w:delText>
        </w:r>
      </w:del>
      <w:r>
        <w:t xml:space="preserve"> the Chinese ancient poems. Through watching such a program, people can recall and learn a wealth of the poems while watch</w:t>
      </w:r>
      <w:ins w:id="36" w:author="lions" w:date="2018-06-22T14:25:54Z">
        <w:r>
          <w:rPr>
            <w:rFonts w:hint="eastAsia"/>
            <w:lang w:val="en-US" w:eastAsia="zh-CN"/>
          </w:rPr>
          <w:t>in</w:t>
        </w:r>
      </w:ins>
      <w:ins w:id="37" w:author="lions" w:date="2018-06-22T14:25:55Z">
        <w:r>
          <w:rPr>
            <w:rFonts w:hint="eastAsia"/>
            <w:lang w:val="en-US" w:eastAsia="zh-CN"/>
          </w:rPr>
          <w:t>g</w:t>
        </w:r>
      </w:ins>
      <w:r>
        <w:t xml:space="preserve"> the participants compet</w:t>
      </w:r>
      <w:ins w:id="38" w:author="lions" w:date="2018-06-22T14:25:57Z">
        <w:r>
          <w:rPr>
            <w:rFonts w:hint="eastAsia"/>
            <w:lang w:val="en-US" w:eastAsia="zh-CN"/>
          </w:rPr>
          <w:t>in</w:t>
        </w:r>
      </w:ins>
      <w:ins w:id="39" w:author="lions" w:date="2018-06-22T14:25:58Z">
        <w:r>
          <w:rPr>
            <w:rFonts w:hint="eastAsia"/>
            <w:lang w:val="en-US" w:eastAsia="zh-CN"/>
          </w:rPr>
          <w:t>g</w:t>
        </w:r>
      </w:ins>
      <w:del w:id="40" w:author="lions" w:date="2018-06-22T14:25:57Z">
        <w:r>
          <w:rPr/>
          <w:delText>e</w:delText>
        </w:r>
      </w:del>
      <w:r>
        <w:t xml:space="preserve"> with each other, which is a really relaxing way to learn about the ancient crystal of literacy. If people just learn the poems by reading the collection of the poems, it will be really boring as people can only see the lines of poems, which will also cause the </w:t>
      </w:r>
      <w:r>
        <w:rPr>
          <w:rFonts w:hint="eastAsia"/>
        </w:rPr>
        <w:t>people</w:t>
      </w:r>
      <w:r>
        <w:t xml:space="preserve"> to forget the things they learn quickly. </w:t>
      </w:r>
      <w:ins w:id="41" w:author="lions" w:date="2018-06-22T14:26:03Z">
        <w:r>
          <w:rPr>
            <w:rFonts w:hint="eastAsia"/>
            <w:lang w:val="en-US" w:eastAsia="zh-CN"/>
          </w:rPr>
          <w:t xml:space="preserve"> G</w:t>
        </w:r>
      </w:ins>
      <w:ins w:id="42" w:author="lions" w:date="2018-06-22T14:26:04Z">
        <w:r>
          <w:rPr>
            <w:rFonts w:hint="eastAsia"/>
            <w:lang w:val="en-US" w:eastAsia="zh-CN"/>
          </w:rPr>
          <w:t xml:space="preserve">ood </w:t>
        </w:r>
      </w:ins>
    </w:p>
    <w:p/>
    <w:p>
      <w:pPr>
        <w:rPr>
          <w:rFonts w:hint="eastAsia" w:eastAsiaTheme="minorEastAsia"/>
          <w:lang w:val="en-US" w:eastAsia="zh-CN"/>
        </w:rPr>
      </w:pPr>
      <w:r>
        <w:t xml:space="preserve">Admittedly, the books may contain more details of the knowledge as many knowledge can be printed on the thin pages of paper. However, the knowledge can be learnt more effectively when it is exhibited on the television because it can be really impressive through the visual effects as I mentioned before. Thus, although the books can cover more knowledge than the TV programs do, it is more effective to learn through a more impressive media because this ensure the absorption of the knowledge. </w:t>
      </w:r>
      <w:ins w:id="43" w:author="lions" w:date="2018-06-22T14:26:17Z">
        <w:r>
          <w:rPr>
            <w:rFonts w:hint="eastAsia"/>
            <w:lang w:val="en-US" w:eastAsia="zh-CN"/>
          </w:rPr>
          <w:t xml:space="preserve"> </w:t>
        </w:r>
      </w:ins>
      <w:ins w:id="44" w:author="lions" w:date="2018-06-22T14:26:22Z">
        <w:r>
          <w:rPr>
            <w:rFonts w:hint="eastAsia"/>
            <w:lang w:val="en-US" w:eastAsia="zh-CN"/>
          </w:rPr>
          <w:t>用词</w:t>
        </w:r>
      </w:ins>
      <w:ins w:id="45" w:author="lions" w:date="2018-06-22T14:26:23Z">
        <w:r>
          <w:rPr>
            <w:rFonts w:hint="eastAsia"/>
            <w:lang w:val="en-US" w:eastAsia="zh-CN"/>
          </w:rPr>
          <w:t>不错</w:t>
        </w:r>
      </w:ins>
      <w:ins w:id="46" w:author="lions" w:date="2018-06-22T14:26:24Z">
        <w:r>
          <w:rPr>
            <w:rFonts w:hint="eastAsia"/>
            <w:lang w:val="en-US" w:eastAsia="zh-CN"/>
          </w:rPr>
          <w:tab/>
        </w:r>
      </w:ins>
      <w:ins w:id="47" w:author="lions" w:date="2018-06-22T14:26:25Z">
        <w:r>
          <w:rPr>
            <w:rFonts w:hint="eastAsia"/>
            <w:lang w:val="en-US" w:eastAsia="zh-CN"/>
          </w:rPr>
          <w:t>~</w:t>
        </w:r>
      </w:ins>
      <w:ins w:id="48" w:author="lions" w:date="2018-06-22T14:26:26Z">
        <w:r>
          <w:rPr>
            <w:rFonts w:hint="eastAsia"/>
            <w:lang w:val="en-US" w:eastAsia="zh-CN"/>
          </w:rPr>
          <w:t>~</w:t>
        </w:r>
      </w:ins>
    </w:p>
    <w:p/>
    <w:p>
      <w:r>
        <w:t xml:space="preserve">In conclusion, I think people can actually learn more from watching televisions than reading books. </w:t>
      </w:r>
      <w:bookmarkStart w:id="0" w:name="_GoBack"/>
      <w:bookmarkEnd w:id="0"/>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ions">
    <w15:presenceInfo w15:providerId="WPS Office" w15:userId="8869197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oNotDisplayPageBoundaries w:val="1"/>
  <w:bordersDoNotSurroundHeader w:val="1"/>
  <w:bordersDoNotSurroundFooter w:val="1"/>
  <w:trackRevisions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B36"/>
    <w:rsid w:val="00054B36"/>
    <w:rsid w:val="00086ACA"/>
    <w:rsid w:val="0038270C"/>
    <w:rsid w:val="00435085"/>
    <w:rsid w:val="004B6B14"/>
    <w:rsid w:val="00681DCC"/>
    <w:rsid w:val="006D368A"/>
    <w:rsid w:val="007F07E8"/>
    <w:rsid w:val="008C10CC"/>
    <w:rsid w:val="008E3FBB"/>
    <w:rsid w:val="00A8660E"/>
    <w:rsid w:val="00AF1273"/>
    <w:rsid w:val="00B36D01"/>
    <w:rsid w:val="00B46CBA"/>
    <w:rsid w:val="00C04F46"/>
    <w:rsid w:val="00C4226C"/>
    <w:rsid w:val="00DD6B56"/>
    <w:rsid w:val="00E76CF9"/>
    <w:rsid w:val="00F371C7"/>
    <w:rsid w:val="0A5D59CD"/>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410</Words>
  <Characters>2342</Characters>
  <Lines>19</Lines>
  <Paragraphs>5</Paragraphs>
  <TotalTime>63</TotalTime>
  <ScaleCrop>false</ScaleCrop>
  <LinksUpToDate>false</LinksUpToDate>
  <CharactersWithSpaces>2747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2018-06-22T02:00:00Z</dcterms:created>
  <dc:creator>Microsoft Office 用户</dc:creator>
  <cp:lastModifiedBy>lions</cp:lastModifiedBy>
  <dcterms:modified xsi:type="dcterms:W3CDTF">2018-06-22T06:26:32Z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