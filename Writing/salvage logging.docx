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6ABF0" w14:textId="7F7C1693" w:rsidR="00F238C0" w:rsidRDefault="00F238C0">
      <w:r>
        <w:rPr>
          <w:rFonts w:hint="eastAsia"/>
        </w:rPr>
        <w:t>B</w:t>
      </w:r>
      <w:r>
        <w:t>oth the reading and the lecture talk about salvage logging</w:t>
      </w:r>
      <w:ins w:id="0" w:author="Justin Harold" w:date="2020-10-24T13:39:00Z">
        <w:r w:rsidR="00EF1482">
          <w:t xml:space="preserve"> in the northwestern US</w:t>
        </w:r>
      </w:ins>
      <w:r>
        <w:t>.</w:t>
      </w:r>
      <w:r w:rsidR="00EF1482">
        <w:t xml:space="preserve"> </w:t>
      </w:r>
      <w:r>
        <w:t xml:space="preserve">The </w:t>
      </w:r>
      <w:ins w:id="1" w:author="Justin Harold" w:date="2020-10-24T13:40:00Z">
        <w:r w:rsidR="00EF1482">
          <w:t>reading</w:t>
        </w:r>
      </w:ins>
      <w:del w:id="2" w:author="Justin Harold" w:date="2020-10-24T13:40:00Z">
        <w:r w:rsidDel="00EF1482">
          <w:delText>lecture</w:delText>
        </w:r>
      </w:del>
      <w:r>
        <w:t xml:space="preserve"> thinks that this way is beneficial both to a damaged forest and to the economy,</w:t>
      </w:r>
      <w:r w:rsidR="00EF1482">
        <w:t xml:space="preserve"> </w:t>
      </w:r>
      <w:r>
        <w:t>which is completely different with the occasion in the</w:t>
      </w:r>
      <w:del w:id="3" w:author="Justin Harold" w:date="2020-10-24T13:39:00Z">
        <w:r w:rsidDel="00EF1482">
          <w:delText xml:space="preserve"> reading</w:delText>
        </w:r>
      </w:del>
      <w:ins w:id="4" w:author="Justin Harold" w:date="2020-10-24T13:39:00Z">
        <w:r w:rsidR="00EF1482">
          <w:t xml:space="preserve"> lect</w:t>
        </w:r>
      </w:ins>
      <w:ins w:id="5" w:author="Justin Harold" w:date="2020-10-24T13:40:00Z">
        <w:r w:rsidR="00EF1482">
          <w:t>ure</w:t>
        </w:r>
      </w:ins>
      <w:r>
        <w:t>.</w:t>
      </w:r>
    </w:p>
    <w:p w14:paraId="4A73EB05" w14:textId="77777777" w:rsidR="00EF1482" w:rsidRDefault="00EF1482"/>
    <w:p w14:paraId="12AF1F9C" w14:textId="34D1DD7E" w:rsidR="00441E2F" w:rsidRDefault="00F238C0">
      <w:r>
        <w:t>First,</w:t>
      </w:r>
      <w:r w:rsidR="00EF1482">
        <w:t xml:space="preserve"> </w:t>
      </w:r>
      <w:r>
        <w:t>the lecture believes that cleaning up a forest after a fire or storm does not necessarily create the right conditions for tree growth,</w:t>
      </w:r>
      <w:r w:rsidR="00EF1482">
        <w:t xml:space="preserve"> </w:t>
      </w:r>
      <w:r>
        <w:t xml:space="preserve">explaining that </w:t>
      </w:r>
      <w:ins w:id="6" w:author="Justin Harold" w:date="2020-10-24T13:40:00Z">
        <w:r w:rsidR="00EF1482">
          <w:t xml:space="preserve">dead </w:t>
        </w:r>
      </w:ins>
      <w:r>
        <w:t>wood enriches the soil and makes it more suitable for future generations of tree</w:t>
      </w:r>
      <w:ins w:id="7" w:author="Justin Harold" w:date="2020-10-24T13:40:00Z">
        <w:r w:rsidR="00EF1482">
          <w:t xml:space="preserve"> and salvage logging would reduce the nutrients in the soil</w:t>
        </w:r>
      </w:ins>
      <w:r>
        <w:t>.</w:t>
      </w:r>
      <w:r w:rsidR="00EF1482">
        <w:t xml:space="preserve"> </w:t>
      </w:r>
      <w:r>
        <w:t>Such a situation is presented quite differently in the reading.</w:t>
      </w:r>
      <w:r w:rsidR="00EF1482">
        <w:t xml:space="preserve"> </w:t>
      </w:r>
      <w:r>
        <w:t>The reading holds that salvage logging is likely to help forest areas recover from the disaster,</w:t>
      </w:r>
      <w:r w:rsidR="00EF1482">
        <w:t xml:space="preserve"> </w:t>
      </w:r>
      <w:r>
        <w:t>because removing the re</w:t>
      </w:r>
      <w:r w:rsidR="0053501C">
        <w:t>mains of dead trees makes room for fresh growth.</w:t>
      </w:r>
    </w:p>
    <w:p w14:paraId="500A70D4" w14:textId="77777777" w:rsidR="00EF1482" w:rsidRDefault="00EF1482"/>
    <w:p w14:paraId="635C5C3E" w14:textId="52D25979" w:rsidR="0053501C" w:rsidRDefault="0053501C">
      <w:r>
        <w:rPr>
          <w:rFonts w:hint="eastAsia"/>
        </w:rPr>
        <w:t>S</w:t>
      </w:r>
      <w:r>
        <w:t>econd, the lecture claims salvage logging may end up doing more harm to forests than harmful insects do,</w:t>
      </w:r>
      <w:r w:rsidR="00EF1482">
        <w:t xml:space="preserve"> </w:t>
      </w:r>
      <w:r>
        <w:t xml:space="preserve">saying that spruce bark beetles have lived in Alaskan forest for nearly hundred years without major </w:t>
      </w:r>
      <w:ins w:id="8" w:author="Justin Harold" w:date="2020-10-24T13:41:00Z">
        <w:r w:rsidR="00EF1482">
          <w:t xml:space="preserve">damage; </w:t>
        </w:r>
      </w:ins>
      <w:del w:id="9" w:author="Justin Harold" w:date="2020-10-24T13:41:00Z">
        <w:r w:rsidDel="00EF1482">
          <w:delText xml:space="preserve">insects and </w:delText>
        </w:r>
      </w:del>
      <w:r>
        <w:t xml:space="preserve">dead trees are also used by some </w:t>
      </w:r>
      <w:ins w:id="10" w:author="Justin Harold" w:date="2020-10-24T13:41:00Z">
        <w:r w:rsidR="00EF1482">
          <w:t>other animals like birds and insects that are important contributors to the health of the forest</w:t>
        </w:r>
      </w:ins>
      <w:del w:id="11" w:author="Justin Harold" w:date="2020-10-24T13:41:00Z">
        <w:r w:rsidDel="00EF1482">
          <w:delText>important</w:delText>
        </w:r>
        <w:r w:rsidR="00EF1482" w:rsidDel="00EF1482">
          <w:delText xml:space="preserve"> </w:delText>
        </w:r>
        <w:r w:rsidDel="00EF1482">
          <w:delText xml:space="preserve"> </w:delText>
        </w:r>
        <w:r w:rsidR="00EF1482" w:rsidDel="00EF1482">
          <w:delText xml:space="preserve"> </w:delText>
        </w:r>
        <w:r w:rsidDel="00EF1482">
          <w:delText>contributors</w:delText>
        </w:r>
      </w:del>
      <w:r>
        <w:t>.</w:t>
      </w:r>
      <w:ins w:id="12" w:author="Justin Harold" w:date="2020-10-24T13:41:00Z">
        <w:r w:rsidR="00EF1482">
          <w:t xml:space="preserve"> </w:t>
        </w:r>
      </w:ins>
      <w:r>
        <w:t>It again challenges what is stated in the reading.</w:t>
      </w:r>
      <w:r w:rsidR="00EF1482">
        <w:t xml:space="preserve"> </w:t>
      </w:r>
      <w:r>
        <w:t xml:space="preserve">The reading harbors the idea that dead trees do </w:t>
      </w:r>
      <w:proofErr w:type="spellStart"/>
      <w:ins w:id="13" w:author="Justin Harold" w:date="2020-10-24T13:40:00Z">
        <w:r w:rsidR="00EF1482">
          <w:t>d</w:t>
        </w:r>
      </w:ins>
      <w:r>
        <w:t>more</w:t>
      </w:r>
      <w:proofErr w:type="spellEnd"/>
      <w:r>
        <w:t xml:space="preserve"> than just take up space,</w:t>
      </w:r>
      <w:r w:rsidR="00EF1482">
        <w:t xml:space="preserve"> </w:t>
      </w:r>
      <w:r>
        <w:t xml:space="preserve">because decaying wood is </w:t>
      </w:r>
      <w:ins w:id="14" w:author="Justin Harold" w:date="2020-10-24T13:41:00Z">
        <w:r w:rsidR="00EF1482">
          <w:t xml:space="preserve">a </w:t>
        </w:r>
      </w:ins>
      <w:r>
        <w:t>highly suitable habitat for insects such as the spruce bark beetle</w:t>
      </w:r>
      <w:ins w:id="15" w:author="Justin Harold" w:date="2020-10-24T13:42:00Z">
        <w:r w:rsidR="00EF1482">
          <w:t>s</w:t>
        </w:r>
      </w:ins>
      <w:del w:id="16" w:author="Justin Harold" w:date="2020-10-24T13:42:00Z">
        <w:r w:rsidDel="00EF1482">
          <w:delText>,</w:delText>
        </w:r>
      </w:del>
      <w:r w:rsidR="00EF1482">
        <w:t xml:space="preserve"> </w:t>
      </w:r>
      <w:r>
        <w:t>which in large numbers can damage live,</w:t>
      </w:r>
      <w:r w:rsidR="00EF1482">
        <w:t xml:space="preserve"> </w:t>
      </w:r>
      <w:r>
        <w:t>healthy spruce trees.</w:t>
      </w:r>
    </w:p>
    <w:p w14:paraId="47CF8481" w14:textId="77777777" w:rsidR="00EF1482" w:rsidRPr="00EF1482" w:rsidRDefault="00EF1482">
      <w:pPr>
        <w:rPr>
          <w:rPrChange w:id="17" w:author="Justin Harold" w:date="2020-10-24T13:42:00Z">
            <w:rPr/>
          </w:rPrChange>
        </w:rPr>
      </w:pPr>
    </w:p>
    <w:p w14:paraId="694B95AE" w14:textId="31855384" w:rsidR="0053501C" w:rsidRDefault="0053501C">
      <w:r>
        <w:t>Finally,</w:t>
      </w:r>
      <w:r w:rsidR="00EF1482">
        <w:t xml:space="preserve"> </w:t>
      </w:r>
      <w:r>
        <w:t>the lecture puts forward that the economic benefits of salvage logging are small and don’t last very long</w:t>
      </w:r>
      <w:r w:rsidR="00536338">
        <w:t>,</w:t>
      </w:r>
      <w:r w:rsidR="00EF1482">
        <w:t xml:space="preserve"> </w:t>
      </w:r>
      <w:r w:rsidR="00536338">
        <w:t>pointing out that much of the lumber can be recovered only by using helicopters and other vehicles that are expensive to use and maintain</w:t>
      </w:r>
      <w:ins w:id="18" w:author="Justin Harold" w:date="2020-10-24T13:42:00Z">
        <w:r w:rsidR="00EF1482">
          <w:t xml:space="preserve">; </w:t>
        </w:r>
      </w:ins>
      <w:del w:id="19" w:author="Justin Harold" w:date="2020-10-24T13:42:00Z">
        <w:r w:rsidR="00536338" w:rsidDel="00EF1482">
          <w:delText xml:space="preserve"> and </w:delText>
        </w:r>
      </w:del>
      <w:r w:rsidR="00536338">
        <w:t>jobs created</w:t>
      </w:r>
      <w:ins w:id="20" w:author="Justin Harold" w:date="2020-10-24T13:42:00Z">
        <w:r w:rsidR="00EF1482">
          <w:t xml:space="preserve"> in the </w:t>
        </w:r>
        <w:proofErr w:type="spellStart"/>
        <w:r w:rsidR="00EF1482">
          <w:t>salage</w:t>
        </w:r>
        <w:proofErr w:type="spellEnd"/>
        <w:r w:rsidR="00EF1482">
          <w:t xml:space="preserve"> logging</w:t>
        </w:r>
      </w:ins>
      <w:r w:rsidR="00536338">
        <w:t xml:space="preserve"> are only temporary and are often filled with experienced worke</w:t>
      </w:r>
      <w:r w:rsidR="00EF1482">
        <w:t>rs</w:t>
      </w:r>
      <w:r w:rsidR="00536338">
        <w:t xml:space="preserve"> rather than local </w:t>
      </w:r>
      <w:proofErr w:type="spellStart"/>
      <w:r w:rsidR="00536338">
        <w:t>residents.</w:t>
      </w:r>
      <w:r w:rsidR="00EF1482">
        <w:t xml:space="preserve"> </w:t>
      </w:r>
      <w:r w:rsidR="00536338">
        <w:t>Th</w:t>
      </w:r>
      <w:proofErr w:type="spellEnd"/>
      <w:r w:rsidR="00536338">
        <w:t>e reading however provides an alternative explanation in this point.</w:t>
      </w:r>
      <w:r w:rsidR="00EF1482">
        <w:t xml:space="preserve"> </w:t>
      </w:r>
      <w:r w:rsidR="00536338">
        <w:t>The reading asserts that salvage logging has economic benefits and creates jobs for local residents,</w:t>
      </w:r>
      <w:r w:rsidR="00EF1482">
        <w:t xml:space="preserve"> </w:t>
      </w:r>
      <w:r w:rsidR="00536338">
        <w:t>because trees damaged still can provide much wood that is usable by industries and salvage logging requires more workers than traditional logging operations d</w:t>
      </w:r>
      <w:bookmarkStart w:id="21" w:name="_GoBack"/>
      <w:bookmarkEnd w:id="21"/>
      <w:r w:rsidR="00536338">
        <w:t>o.</w:t>
      </w:r>
    </w:p>
    <w:sectPr w:rsidR="00535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stin Harold">
    <w15:presenceInfo w15:providerId="Windows Live" w15:userId="7ed6fbd9e86227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C0"/>
    <w:rsid w:val="00441E2F"/>
    <w:rsid w:val="0053501C"/>
    <w:rsid w:val="00536338"/>
    <w:rsid w:val="00EF1482"/>
    <w:rsid w:val="00F2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ED21"/>
  <w15:chartTrackingRefBased/>
  <w15:docId w15:val="{131B9804-E476-42E3-9345-DE7837B3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Harold</dc:creator>
  <cp:keywords/>
  <dc:description/>
  <cp:lastModifiedBy>Justin Harold</cp:lastModifiedBy>
  <cp:revision>2</cp:revision>
  <dcterms:created xsi:type="dcterms:W3CDTF">2020-10-24T02:48:00Z</dcterms:created>
  <dcterms:modified xsi:type="dcterms:W3CDTF">2020-10-24T05:43:00Z</dcterms:modified>
</cp:coreProperties>
</file>