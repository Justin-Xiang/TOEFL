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Do you agree or disagree with the following</w:t>
      </w:r>
      <w:r>
        <w:rPr>
          <w:rFonts w:hint="eastAsia"/>
        </w:rPr>
        <w:t xml:space="preserve"> </w:t>
      </w:r>
      <w:r>
        <w:t>statement?</w:t>
      </w:r>
    </w:p>
    <w:p>
      <w:r>
        <w:t>People who develop many different skills are more</w:t>
      </w:r>
      <w:r>
        <w:rPr>
          <w:rFonts w:hint="eastAsia"/>
        </w:rPr>
        <w:t xml:space="preserve"> </w:t>
      </w:r>
      <w:r>
        <w:t>successful than people who just focus on one skill</w:t>
      </w:r>
      <w:r>
        <w:rPr>
          <w:rFonts w:hint="eastAsia"/>
        </w:rPr>
        <w:t xml:space="preserve"> </w:t>
      </w:r>
      <w:r>
        <w:t>only.</w:t>
      </w:r>
    </w:p>
    <w:p/>
    <w:p>
      <w:r>
        <w:t>W</w:t>
      </w:r>
      <w:r>
        <w:rPr>
          <w:rFonts w:hint="eastAsia"/>
        </w:rPr>
        <w:t>ith</w:t>
      </w:r>
      <w:r>
        <w:t xml:space="preserve"> development of the society, there is increasing competition</w:t>
      </w:r>
      <w:ins w:id="0" w:author="Microsoft Office 用户" w:date="2018-06-16T15:37:00Z">
        <w:r>
          <w:rPr/>
          <w:t>s</w:t>
        </w:r>
      </w:ins>
      <w:r>
        <w:t xml:space="preserve"> in the society</w:t>
      </w:r>
      <w:ins w:id="1" w:author="Microsoft Office 用户" w:date="2018-06-16T15:37:00Z">
        <w:r>
          <w:rPr/>
          <w:t>, especially in the workplace</w:t>
        </w:r>
      </w:ins>
      <w:r>
        <w:t xml:space="preserve">. People therefore are seeking for possible way to improve their competitiveness. some people claim that it is better for people to develop many skills than to focus on just one skill while others think focusing on only one skill may afford more </w:t>
      </w:r>
      <w:ins w:id="2" w:author="Microsoft Office 用户" w:date="2018-06-16T15:37:00Z">
        <w:r>
          <w:rPr/>
          <w:t>advantages</w:t>
        </w:r>
      </w:ins>
      <w:del w:id="3" w:author="Microsoft Office 用户" w:date="2018-06-16T15:37:00Z">
        <w:r>
          <w:rPr/>
          <w:delText>merits</w:delText>
        </w:r>
      </w:del>
      <w:r>
        <w:t xml:space="preserve"> for people. From my personal perspective, developing more than one skills can contribute more to the person’s success. </w:t>
      </w:r>
    </w:p>
    <w:p/>
    <w:p>
      <w:r>
        <w:rPr>
          <w:highlight w:val="darkCyan"/>
          <w:rPrChange w:id="4" w:author="lions" w:date="2018-07-08T19:32:21Z">
            <w:rPr/>
          </w:rPrChange>
        </w:rPr>
        <w:t>Firstly, different skills are interlinked with others so</w:t>
      </w:r>
      <w:del w:id="5" w:author="Microsoft Office 用户" w:date="2018-06-16T15:39:00Z">
        <w:r>
          <w:rPr>
            <w:highlight w:val="darkCyan"/>
            <w:rPrChange w:id="6" w:author="lions" w:date="2018-07-08T19:32:21Z">
              <w:rPr/>
            </w:rPrChange>
          </w:rPr>
          <w:delText xml:space="preserve"> developing one skill can probably help </w:delText>
        </w:r>
      </w:del>
      <w:del w:id="7" w:author="Microsoft Office 用户" w:date="2018-06-16T15:38:00Z">
        <w:r>
          <w:rPr>
            <w:highlight w:val="darkCyan"/>
            <w:rPrChange w:id="8" w:author="lions" w:date="2018-07-08T19:32:21Z">
              <w:rPr/>
            </w:rPrChange>
          </w:rPr>
          <w:delText>with another skill’s development</w:delText>
        </w:r>
      </w:del>
      <w:ins w:id="9" w:author="Microsoft Office 用户" w:date="2018-06-16T15:39:00Z">
        <w:r>
          <w:rPr>
            <w:highlight w:val="darkCyan"/>
            <w:rPrChange w:id="10" w:author="lions" w:date="2018-07-08T19:32:21Z">
              <w:rPr/>
            </w:rPrChange>
          </w:rPr>
          <w:t xml:space="preserve"> </w:t>
        </w:r>
      </w:ins>
      <w:ins w:id="11" w:author="Microsoft Office 用户" w:date="2018-06-16T15:39:00Z">
        <w:r>
          <w:rPr>
            <w:highlight w:val="lightGray"/>
            <w:rPrChange w:id="12" w:author="lions" w:date="2018-09-03T10:04:44Z">
              <w:rPr/>
            </w:rPrChange>
          </w:rPr>
          <w:t>grasping more skills would help us achieve</w:t>
        </w:r>
      </w:ins>
      <w:ins w:id="14" w:author="Microsoft Office 用户" w:date="2018-06-16T15:40:00Z">
        <w:r>
          <w:rPr>
            <w:highlight w:val="lightGray"/>
            <w:rPrChange w:id="15" w:author="lions" w:date="2018-09-03T10:04:44Z">
              <w:rPr/>
            </w:rPrChange>
          </w:rPr>
          <w:t xml:space="preserve"> to a higher level in a certain domain</w:t>
        </w:r>
      </w:ins>
      <w:del w:id="17" w:author="Microsoft Office 用户" w:date="2018-06-16T15:40:00Z">
        <w:r>
          <w:rPr>
            <w:highlight w:val="lightGray"/>
            <w:rPrChange w:id="18" w:author="lions" w:date="2018-09-03T10:04:44Z">
              <w:rPr/>
            </w:rPrChange>
          </w:rPr>
          <w:delText>,</w:delText>
        </w:r>
      </w:del>
      <w:del w:id="20" w:author="Microsoft Office 用户" w:date="2018-06-16T15:39:00Z">
        <w:r>
          <w:rPr/>
          <w:delText xml:space="preserve"> which will afford larger chance for the person harvest the ability more easily</w:delText>
        </w:r>
      </w:del>
      <w:r>
        <w:t xml:space="preserve">. </w:t>
      </w:r>
      <w:r>
        <w:rPr>
          <w:highlight w:val="darkGray"/>
          <w:rPrChange w:id="21" w:author="lions" w:date="2018-07-08T19:32:38Z">
            <w:rPr/>
          </w:rPrChange>
        </w:rPr>
        <w:t>This point can be well illustrated by the experience of Da Vinci, one of the most</w:t>
      </w:r>
      <w:r>
        <w:rPr>
          <w:highlight w:val="darkGray"/>
          <w:rPrChange w:id="22" w:author="lions" w:date="2018-07-08T19:32:38Z">
            <w:rPr/>
          </w:rPrChange>
        </w:rPr>
        <w:t xml:space="preserve"> famous artists in the art history. </w:t>
      </w:r>
      <w:r>
        <w:t xml:space="preserve">According to the history documents, not only was Da Vinci good at painting but he also mastered the math and science. Math has actually contributed a lot to the acclaimed painting skill of Da Vinci as he learnt the geometry really well and can easily apply it to the configuration of the painting, which made his art work perfect in the structure as well as the geometric combination. From Da Vinci’s experience, we can easily learn the influence of developing more than one skills on the success of a person. </w:t>
      </w:r>
    </w:p>
    <w:p/>
    <w:p>
      <w:r>
        <w:t>Secondly, mastering more than one skills</w:t>
      </w:r>
      <w:del w:id="23" w:author="Microsoft Office 用户" w:date="2018-06-16T15:42:00Z">
        <w:r>
          <w:rPr/>
          <w:delText xml:space="preserve"> enables</w:delText>
        </w:r>
      </w:del>
      <w:ins w:id="24" w:author="Microsoft Office 用户" w:date="2018-06-16T15:42:00Z">
        <w:r>
          <w:rPr/>
          <w:t xml:space="preserve"> grants/affords</w:t>
        </w:r>
      </w:ins>
      <w:r>
        <w:t xml:space="preserve"> </w:t>
      </w:r>
      <w:ins w:id="25" w:author="Microsoft Office 用户" w:date="2018-06-16T15:42:00Z">
        <w:r>
          <w:rPr/>
          <w:t xml:space="preserve">a person a wider range of choices in the job hunting, which enables them to choose </w:t>
        </w:r>
      </w:ins>
      <w:del w:id="26" w:author="Microsoft Office 用户" w:date="2018-06-16T15:42:00Z">
        <w:r>
          <w:rPr/>
          <w:delText xml:space="preserve">the person to be flexible in the job hunting as people to choose </w:delText>
        </w:r>
      </w:del>
      <w:r>
        <w:t>what they truly interested in without worrying</w:t>
      </w:r>
      <w:ins w:id="27" w:author="Microsoft Office 用户" w:date="2018-06-16T15:43:00Z">
        <w:r>
          <w:rPr/>
          <w:t xml:space="preserve"> about whether they are competent for a certain job</w:t>
        </w:r>
      </w:ins>
      <w:del w:id="28" w:author="Microsoft Office 用户" w:date="2018-06-16T15:43:00Z">
        <w:r>
          <w:rPr/>
          <w:delText xml:space="preserve"> the inconsistence between the skills and occupation</w:delText>
        </w:r>
      </w:del>
      <w:r>
        <w:t xml:space="preserve">. Take my sister’s experience as an example. My sister has learnt business management and the computer science in the university. In addition, she learnt education and psychology after graduating from the university. when she began to </w:t>
      </w:r>
      <w:ins w:id="29" w:author="Microsoft Office 用户" w:date="2018-06-16T15:40:00Z">
        <w:r>
          <w:rPr/>
          <w:t xml:space="preserve">look for a </w:t>
        </w:r>
      </w:ins>
      <w:del w:id="30" w:author="Microsoft Office 用户" w:date="2018-06-16T15:40:00Z">
        <w:r>
          <w:rPr/>
          <w:delText xml:space="preserve">find </w:delText>
        </w:r>
      </w:del>
      <w:r>
        <w:t xml:space="preserve">job, she </w:t>
      </w:r>
      <w:ins w:id="31" w:author="Microsoft Office 用户" w:date="2018-06-16T15:41:00Z">
        <w:r>
          <w:rPr/>
          <w:t xml:space="preserve">was quickly chosen </w:t>
        </w:r>
      </w:ins>
      <w:del w:id="32" w:author="Microsoft Office 用户" w:date="2018-06-16T15:41:00Z">
        <w:r>
          <w:rPr/>
          <w:delText xml:space="preserve">easily chose to </w:delText>
        </w:r>
      </w:del>
      <w:ins w:id="33" w:author="Microsoft Office 用户" w:date="2018-06-16T15:41:00Z">
        <w:r>
          <w:rPr/>
          <w:t>into</w:t>
        </w:r>
      </w:ins>
      <w:del w:id="34" w:author="Microsoft Office 用户" w:date="2018-06-16T15:41:00Z">
        <w:r>
          <w:rPr/>
          <w:delText>become an employee in</w:delText>
        </w:r>
      </w:del>
      <w:r>
        <w:t xml:space="preserve"> an IT company as a programmer due to her skilled programming abili</w:t>
      </w:r>
      <w:bookmarkStart w:id="0" w:name="_GoBack"/>
      <w:bookmarkEnd w:id="0"/>
      <w:r>
        <w:t xml:space="preserve">ty. However, she decided to become a teacher in the high school as she thought that she is more interested in the education. With the skills </w:t>
      </w:r>
      <w:del w:id="35" w:author="Microsoft Office 用户" w:date="2018-06-16T15:41:00Z">
        <w:r>
          <w:rPr/>
          <w:delText>that she developed</w:delText>
        </w:r>
      </w:del>
      <w:ins w:id="36" w:author="Microsoft Office 用户" w:date="2018-06-16T15:41:00Z">
        <w:r>
          <w:rPr/>
          <w:t>at hand</w:t>
        </w:r>
      </w:ins>
      <w:r>
        <w:t xml:space="preserve">, she fitted in the current job quickly and she really enjoys her present job. From this example, we can recognize the importance of being multi-skilled for the success in the job hunting. </w:t>
      </w:r>
    </w:p>
    <w:p/>
    <w:p>
      <w:r>
        <w:t>Admittedly, concentrating on</w:t>
      </w:r>
      <w:ins w:id="37" w:author="Microsoft Office 用户" w:date="2018-06-16T15:44:00Z">
        <w:r>
          <w:rPr/>
          <w:t xml:space="preserve"> a</w:t>
        </w:r>
      </w:ins>
      <w:r>
        <w:t xml:space="preserve"> single skill will probably enable </w:t>
      </w:r>
      <w:ins w:id="38" w:author="Microsoft Office 用户" w:date="2018-06-16T15:44:00Z">
        <w:r>
          <w:rPr/>
          <w:t>a p</w:t>
        </w:r>
      </w:ins>
      <w:del w:id="39" w:author="Microsoft Office 用户" w:date="2018-06-16T15:44:00Z">
        <w:r>
          <w:rPr/>
          <w:delText>peopl</w:delText>
        </w:r>
      </w:del>
      <w:r>
        <w:t>e</w:t>
      </w:r>
      <w:ins w:id="40" w:author="Microsoft Office 用户" w:date="2018-06-16T15:44:00Z">
        <w:r>
          <w:rPr/>
          <w:t>rson</w:t>
        </w:r>
      </w:ins>
      <w:r>
        <w:t xml:space="preserve"> to better master the skill as all the efforts can be put into a single task</w:t>
      </w:r>
      <w:ins w:id="41" w:author="Microsoft Office 用户" w:date="2018-06-16T15:44:00Z">
        <w:r>
          <w:rPr/>
          <w:t xml:space="preserve">/as he or she would </w:t>
        </w:r>
      </w:ins>
      <w:ins w:id="42" w:author="Microsoft Office 用户" w:date="2018-06-16T15:45:00Z">
        <w:r>
          <w:rPr/>
          <w:t>explore</w:t>
        </w:r>
      </w:ins>
      <w:ins w:id="43" w:author="Microsoft Office 用户" w:date="2018-06-16T15:44:00Z">
        <w:r>
          <w:rPr/>
          <w:t xml:space="preserve"> </w:t>
        </w:r>
      </w:ins>
      <w:ins w:id="44" w:author="Microsoft Office 用户" w:date="2018-06-16T15:45:00Z">
        <w:r>
          <w:rPr/>
          <w:t>deeper into the field</w:t>
        </w:r>
      </w:ins>
      <w:r>
        <w:t>. However,</w:t>
      </w:r>
      <w:ins w:id="45" w:author="Microsoft Office 用户" w:date="2018-06-16T15:46:00Z">
        <w:r>
          <w:rPr/>
          <w:t xml:space="preserve"> it is worth mentioning that without the integration of other seemingly unrelated </w:t>
        </w:r>
      </w:ins>
      <w:del w:id="46" w:author="Microsoft Office 用户" w:date="2018-06-16T15:46:00Z">
        <w:r>
          <w:rPr/>
          <w:delText xml:space="preserve"> developing more skills is more beneficial for a person’s comprehensive development and also, different</w:delText>
        </w:r>
      </w:del>
      <w:del w:id="47" w:author="Microsoft Office 用户" w:date="2018-06-16T15:47:00Z">
        <w:r>
          <w:rPr/>
          <w:delText xml:space="preserve"> </w:delText>
        </w:r>
      </w:del>
      <w:r>
        <w:t>skills</w:t>
      </w:r>
      <w:ins w:id="48" w:author="Microsoft Office 用户" w:date="2018-06-16T15:47:00Z">
        <w:r>
          <w:rPr/>
          <w:t>, the person may not actually maximize the skill he mastered, just like…</w:t>
        </w:r>
      </w:ins>
      <w:ins w:id="49" w:author="Microsoft Office 用户" w:date="2018-06-16T15:48:00Z">
        <w:r>
          <w:rPr/>
          <w:t>….</w:t>
        </w:r>
      </w:ins>
      <w:del w:id="50" w:author="Microsoft Office 用户" w:date="2018-06-16T15:47:00Z">
        <w:r>
          <w:rPr/>
          <w:delText xml:space="preserve"> will also contribute to the success of one skill’s development as o mentioned before.</w:delText>
        </w:r>
      </w:del>
      <w:r>
        <w:t xml:space="preserve"> </w:t>
      </w:r>
    </w:p>
    <w:p/>
    <w:p>
      <w:r>
        <w:t xml:space="preserve">In conclusion, I think that developing more than one skill will be more helpful for people to harvest the success. </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用户">
    <w15:presenceInfo w15:providerId="None" w15:userId="Microsoft Office 用户"/>
  </w15:person>
  <w15:person w15:author="lions">
    <w15:presenceInfo w15:providerId="WPS Office" w15:userId="886919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trackRevisions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86"/>
    <w:rsid w:val="00095F86"/>
    <w:rsid w:val="00114D98"/>
    <w:rsid w:val="00595C5B"/>
    <w:rsid w:val="005F1058"/>
    <w:rsid w:val="005F4101"/>
    <w:rsid w:val="008E3FBB"/>
    <w:rsid w:val="00AF1273"/>
    <w:rsid w:val="00C85296"/>
    <w:rsid w:val="00D50902"/>
    <w:rsid w:val="00E107E0"/>
    <w:rsid w:val="00E54A03"/>
    <w:rsid w:val="44BC5FB9"/>
    <w:rsid w:val="726F38B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5"/>
    <w:semiHidden/>
    <w:unhideWhenUsed/>
    <w:qFormat/>
    <w:uiPriority w:val="99"/>
    <w:rPr>
      <w:rFonts w:ascii="宋体" w:eastAsia="宋体"/>
      <w:sz w:val="18"/>
      <w:szCs w:val="18"/>
    </w:rPr>
  </w:style>
  <w:style w:type="character" w:customStyle="1" w:styleId="5">
    <w:name w:val="批注框文本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502</Words>
  <Characters>2863</Characters>
  <Lines>23</Lines>
  <Paragraphs>6</Paragraphs>
  <TotalTime>59</TotalTime>
  <ScaleCrop>false</ScaleCrop>
  <LinksUpToDate>false</LinksUpToDate>
  <CharactersWithSpaces>3359</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2018-06-14T11:15:00Z</dcterms:created>
  <dc:creator>Microsoft Office 用户</dc:creator>
  <cp:lastModifiedBy>lions</cp:lastModifiedBy>
  <dcterms:modified xsi:type="dcterms:W3CDTF">2018-09-03T02:07:37Z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