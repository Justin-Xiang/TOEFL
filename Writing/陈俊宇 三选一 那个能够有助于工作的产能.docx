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24"/>
        </w:rPr>
      </w:pPr>
      <w:bookmarkStart w:id="0" w:name="_GoBack"/>
      <w:bookmarkEnd w:id="0"/>
      <w:r>
        <w:rPr>
          <w:rFonts w:ascii="Times New Roman" w:hAnsi="Times New Roman" w:cs="Times New Roman"/>
          <w:sz w:val="24"/>
        </w:rPr>
        <w:t>Which one is the most important factor to help you work productively?</w:t>
      </w:r>
    </w:p>
    <w:p>
      <w:pPr>
        <w:pStyle w:val="8"/>
        <w:numPr>
          <w:ilvl w:val="0"/>
          <w:numId w:val="1"/>
        </w:numPr>
        <w:ind w:firstLineChars="0"/>
        <w:rPr>
          <w:rFonts w:ascii="Times New Roman" w:hAnsi="Times New Roman" w:cs="Times New Roman"/>
          <w:sz w:val="24"/>
        </w:rPr>
      </w:pPr>
      <w:r>
        <w:rPr>
          <w:rFonts w:ascii="Times New Roman" w:hAnsi="Times New Roman" w:cs="Times New Roman"/>
          <w:sz w:val="24"/>
        </w:rPr>
        <w:t>Having an environment which is free of noise and distractions</w:t>
      </w:r>
    </w:p>
    <w:p>
      <w:pPr>
        <w:pStyle w:val="8"/>
        <w:numPr>
          <w:ilvl w:val="0"/>
          <w:numId w:val="1"/>
        </w:numPr>
        <w:ind w:firstLineChars="0"/>
        <w:rPr>
          <w:rFonts w:ascii="Times New Roman" w:hAnsi="Times New Roman" w:cs="Times New Roman"/>
          <w:sz w:val="24"/>
        </w:rPr>
      </w:pPr>
      <w:r>
        <w:rPr>
          <w:rFonts w:ascii="Times New Roman" w:hAnsi="Times New Roman" w:cs="Times New Roman"/>
          <w:sz w:val="24"/>
        </w:rPr>
        <w:t>Knowing that you will receive a reward</w:t>
      </w:r>
    </w:p>
    <w:p>
      <w:pPr>
        <w:pStyle w:val="8"/>
        <w:numPr>
          <w:ilvl w:val="0"/>
          <w:numId w:val="1"/>
        </w:numPr>
        <w:ind w:firstLineChars="0"/>
        <w:rPr>
          <w:rFonts w:ascii="Times New Roman" w:hAnsi="Times New Roman" w:cs="Times New Roman"/>
          <w:sz w:val="24"/>
        </w:rPr>
      </w:pPr>
      <w:r>
        <w:rPr>
          <w:rFonts w:ascii="Times New Roman" w:hAnsi="Times New Roman" w:cs="Times New Roman"/>
          <w:sz w:val="24"/>
        </w:rPr>
        <w:t>Doing something you are interested in</w:t>
      </w: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Work efficiency has long become an important </w:t>
      </w:r>
      <w:del w:id="0" w:author="陈 ." w:date="2019-08-28T09:45:00Z">
        <w:r>
          <w:rPr>
            <w:rFonts w:ascii="Times New Roman" w:hAnsi="Times New Roman" w:cs="Times New Roman"/>
            <w:sz w:val="24"/>
          </w:rPr>
          <w:delText xml:space="preserve">evaluation </w:delText>
        </w:r>
      </w:del>
      <w:r>
        <w:rPr>
          <w:rFonts w:ascii="Times New Roman" w:hAnsi="Times New Roman" w:cs="Times New Roman"/>
          <w:sz w:val="24"/>
        </w:rPr>
        <w:t xml:space="preserve">criterion </w:t>
      </w:r>
      <w:del w:id="1" w:author="陈 ." w:date="2019-08-28T09:45:00Z">
        <w:r>
          <w:rPr>
            <w:rFonts w:hint="eastAsia" w:ascii="Times New Roman" w:hAnsi="Times New Roman" w:cs="Times New Roman"/>
            <w:sz w:val="24"/>
          </w:rPr>
          <w:delText xml:space="preserve">for outstanding </w:delText>
        </w:r>
      </w:del>
      <w:ins w:id="2" w:author="陈 ." w:date="2019-08-28T09:45:00Z">
        <w:r>
          <w:rPr>
            <w:rFonts w:hint="eastAsia" w:ascii="Times New Roman" w:hAnsi="Times New Roman" w:cs="Times New Roman"/>
            <w:sz w:val="24"/>
          </w:rPr>
          <w:t>t</w:t>
        </w:r>
      </w:ins>
      <w:ins w:id="3" w:author="陈 ." w:date="2019-08-28T09:45:00Z">
        <w:r>
          <w:rPr>
            <w:rFonts w:ascii="Times New Roman" w:hAnsi="Times New Roman" w:cs="Times New Roman"/>
            <w:sz w:val="24"/>
          </w:rPr>
          <w:t xml:space="preserve">o evaluate </w:t>
        </w:r>
      </w:ins>
      <w:r>
        <w:rPr>
          <w:rFonts w:ascii="Times New Roman" w:hAnsi="Times New Roman" w:cs="Times New Roman"/>
          <w:sz w:val="24"/>
        </w:rPr>
        <w:t>employees</w:t>
      </w:r>
      <w:ins w:id="4" w:author="陈 ." w:date="2019-08-28T09:46:00Z">
        <w:r>
          <w:rPr>
            <w:rFonts w:ascii="Times New Roman" w:hAnsi="Times New Roman" w:cs="Times New Roman"/>
            <w:sz w:val="24"/>
          </w:rPr>
          <w:t xml:space="preserve"> and </w:t>
        </w:r>
      </w:ins>
      <w:del w:id="5" w:author="陈 ." w:date="2019-08-28T09:46:00Z">
        <w:r>
          <w:rPr>
            <w:rFonts w:ascii="Times New Roman" w:hAnsi="Times New Roman" w:cs="Times New Roman"/>
            <w:sz w:val="24"/>
          </w:rPr>
          <w:delText xml:space="preserve">. What’s more, </w:delText>
        </w:r>
      </w:del>
      <w:r>
        <w:rPr>
          <w:rFonts w:ascii="Times New Roman" w:hAnsi="Times New Roman" w:cs="Times New Roman"/>
          <w:sz w:val="24"/>
        </w:rPr>
        <w:t>researches have proved that it is one of the most powerful indicators of promotion</w:t>
      </w:r>
      <w:del w:id="6" w:author="陈 ." w:date="2019-08-28T09:45:00Z">
        <w:r>
          <w:rPr>
            <w:rFonts w:ascii="Times New Roman" w:hAnsi="Times New Roman" w:cs="Times New Roman"/>
            <w:sz w:val="24"/>
          </w:rPr>
          <w:delText xml:space="preserve"> </w:delText>
        </w:r>
      </w:del>
      <w:ins w:id="7" w:author="陈 ." w:date="2019-08-28T09:46:00Z">
        <w:r>
          <w:rPr>
            <w:rFonts w:ascii="Times New Roman" w:hAnsi="Times New Roman" w:cs="Times New Roman"/>
            <w:sz w:val="24"/>
          </w:rPr>
          <w:t xml:space="preserve"> in workplaces</w:t>
        </w:r>
      </w:ins>
      <w:del w:id="8" w:author="陈 ." w:date="2019-08-28T09:45:00Z">
        <w:r>
          <w:rPr>
            <w:rFonts w:ascii="Times New Roman" w:hAnsi="Times New Roman" w:cs="Times New Roman"/>
            <w:sz w:val="24"/>
          </w:rPr>
          <w:delText>and success</w:delText>
        </w:r>
      </w:del>
      <w:r>
        <w:rPr>
          <w:rFonts w:ascii="Times New Roman" w:hAnsi="Times New Roman" w:cs="Times New Roman"/>
          <w:sz w:val="24"/>
        </w:rPr>
        <w:t xml:space="preserve">. </w:t>
      </w:r>
      <w:r>
        <w:rPr>
          <w:rFonts w:hint="eastAsia" w:ascii="Times New Roman" w:hAnsi="Times New Roman" w:cs="Times New Roman"/>
          <w:sz w:val="24"/>
        </w:rPr>
        <w:t>As</w:t>
      </w:r>
      <w:r>
        <w:rPr>
          <w:rFonts w:ascii="Times New Roman" w:hAnsi="Times New Roman" w:cs="Times New Roman"/>
          <w:sz w:val="24"/>
        </w:rPr>
        <w:t xml:space="preserve"> a result, how to work productively becomes a hot topic. Many people believe that a quiet and undistracted working atmosphere or a timely reward is the most important factor to guarantee a productive work. From my perspective, however, it’s doing something </w:t>
      </w:r>
      <w:del w:id="9" w:author="陈 ." w:date="2019-08-28T09:46:00Z">
        <w:r>
          <w:rPr>
            <w:rFonts w:ascii="Times New Roman" w:hAnsi="Times New Roman" w:cs="Times New Roman"/>
            <w:sz w:val="24"/>
          </w:rPr>
          <w:delText xml:space="preserve">you </w:delText>
        </w:r>
      </w:del>
      <w:ins w:id="10" w:author="陈 ." w:date="2019-08-28T09:46:00Z">
        <w:r>
          <w:rPr>
            <w:rFonts w:ascii="Times New Roman" w:hAnsi="Times New Roman" w:cs="Times New Roman"/>
            <w:sz w:val="24"/>
          </w:rPr>
          <w:t>one is</w:t>
        </w:r>
      </w:ins>
      <w:del w:id="11" w:author="陈 ." w:date="2019-08-28T09:46:00Z">
        <w:r>
          <w:rPr>
            <w:rFonts w:ascii="Times New Roman" w:hAnsi="Times New Roman" w:cs="Times New Roman"/>
            <w:sz w:val="24"/>
          </w:rPr>
          <w:delText>are</w:delText>
        </w:r>
      </w:del>
      <w:r>
        <w:rPr>
          <w:rFonts w:ascii="Times New Roman" w:hAnsi="Times New Roman" w:cs="Times New Roman"/>
          <w:sz w:val="24"/>
        </w:rPr>
        <w:t xml:space="preserve"> interested in that really matters.</w:t>
      </w:r>
    </w:p>
    <w:p>
      <w:pPr>
        <w:rPr>
          <w:rFonts w:ascii="Times New Roman" w:hAnsi="Times New Roman" w:cs="Times New Roman"/>
          <w:sz w:val="24"/>
        </w:rPr>
      </w:pPr>
    </w:p>
    <w:p>
      <w:pPr>
        <w:rPr>
          <w:rFonts w:ascii="Times New Roman" w:hAnsi="Times New Roman" w:cs="Times New Roman"/>
          <w:sz w:val="24"/>
        </w:rPr>
      </w:pPr>
      <w:r>
        <w:rPr>
          <w:rFonts w:hint="eastAsia" w:ascii="Times New Roman" w:hAnsi="Times New Roman" w:cs="Times New Roman"/>
          <w:sz w:val="24"/>
        </w:rPr>
        <w:t>F</w:t>
      </w:r>
      <w:r>
        <w:rPr>
          <w:rFonts w:ascii="Times New Roman" w:hAnsi="Times New Roman" w:cs="Times New Roman"/>
          <w:sz w:val="24"/>
        </w:rPr>
        <w:t>irst of all, when doing th</w:t>
      </w:r>
      <w:ins w:id="12" w:author="陈 ." w:date="2019-08-28T09:47:00Z">
        <w:r>
          <w:rPr>
            <w:rFonts w:ascii="Times New Roman" w:hAnsi="Times New Roman" w:cs="Times New Roman"/>
            <w:sz w:val="24"/>
          </w:rPr>
          <w:t>ose</w:t>
        </w:r>
      </w:ins>
      <w:del w:id="13" w:author="陈 ." w:date="2019-08-28T09:47:00Z">
        <w:r>
          <w:rPr>
            <w:rFonts w:ascii="Times New Roman" w:hAnsi="Times New Roman" w:cs="Times New Roman"/>
            <w:sz w:val="24"/>
          </w:rPr>
          <w:delText>e</w:delText>
        </w:r>
      </w:del>
      <w:r>
        <w:rPr>
          <w:rFonts w:ascii="Times New Roman" w:hAnsi="Times New Roman" w:cs="Times New Roman"/>
          <w:sz w:val="24"/>
        </w:rPr>
        <w:t xml:space="preserve"> things </w:t>
      </w:r>
      <w:del w:id="14" w:author="陈 ." w:date="2019-08-28T09:47:00Z">
        <w:r>
          <w:rPr>
            <w:rFonts w:ascii="Times New Roman" w:hAnsi="Times New Roman" w:cs="Times New Roman"/>
            <w:sz w:val="24"/>
          </w:rPr>
          <w:delText xml:space="preserve">one </w:delText>
        </w:r>
      </w:del>
      <w:ins w:id="15" w:author="陈 ." w:date="2019-08-28T09:47:00Z">
        <w:r>
          <w:rPr>
            <w:rFonts w:ascii="Times New Roman" w:hAnsi="Times New Roman" w:cs="Times New Roman"/>
            <w:sz w:val="24"/>
          </w:rPr>
          <w:t xml:space="preserve">a person </w:t>
        </w:r>
      </w:ins>
      <w:r>
        <w:rPr>
          <w:rFonts w:ascii="Times New Roman" w:hAnsi="Times New Roman" w:cs="Times New Roman"/>
          <w:sz w:val="24"/>
        </w:rPr>
        <w:t xml:space="preserve">is </w:t>
      </w:r>
      <w:ins w:id="16" w:author="陈 ." w:date="2019-08-28T09:47:00Z">
        <w:r>
          <w:rPr>
            <w:rFonts w:ascii="Times New Roman" w:hAnsi="Times New Roman" w:cs="Times New Roman"/>
            <w:sz w:val="24"/>
          </w:rPr>
          <w:t xml:space="preserve">really </w:t>
        </w:r>
      </w:ins>
      <w:r>
        <w:rPr>
          <w:rFonts w:ascii="Times New Roman" w:hAnsi="Times New Roman" w:cs="Times New Roman"/>
          <w:sz w:val="24"/>
        </w:rPr>
        <w:t xml:space="preserve">interested in, </w:t>
      </w:r>
      <w:del w:id="17" w:author="陈 ." w:date="2019-08-28T09:47:00Z">
        <w:r>
          <w:rPr>
            <w:rFonts w:ascii="Times New Roman" w:hAnsi="Times New Roman" w:cs="Times New Roman"/>
            <w:sz w:val="24"/>
          </w:rPr>
          <w:delText xml:space="preserve">one </w:delText>
        </w:r>
      </w:del>
      <w:ins w:id="18" w:author="陈 ." w:date="2019-08-28T09:47:00Z">
        <w:r>
          <w:rPr>
            <w:rFonts w:ascii="Times New Roman" w:hAnsi="Times New Roman" w:cs="Times New Roman"/>
            <w:sz w:val="24"/>
          </w:rPr>
          <w:t xml:space="preserve">he or she </w:t>
        </w:r>
      </w:ins>
      <w:r>
        <w:rPr>
          <w:rFonts w:ascii="Times New Roman" w:hAnsi="Times New Roman" w:cs="Times New Roman"/>
          <w:sz w:val="24"/>
        </w:rPr>
        <w:t>can always focus on the work, regardless of the external</w:t>
      </w:r>
      <w:ins w:id="19" w:author="陈 ." w:date="2019-08-28T09:47:00Z">
        <w:r>
          <w:rPr>
            <w:rFonts w:ascii="Times New Roman" w:hAnsi="Times New Roman" w:cs="Times New Roman"/>
            <w:sz w:val="24"/>
          </w:rPr>
          <w:t xml:space="preserve"> chaotic</w:t>
        </w:r>
      </w:ins>
      <w:r>
        <w:rPr>
          <w:rFonts w:ascii="Times New Roman" w:hAnsi="Times New Roman" w:cs="Times New Roman"/>
          <w:sz w:val="24"/>
        </w:rPr>
        <w:t xml:space="preserve"> environment. </w:t>
      </w:r>
      <w:ins w:id="20" w:author="陈 ." w:date="2019-08-28T09:48:00Z">
        <w:r>
          <w:rPr>
            <w:rFonts w:ascii="Times New Roman" w:hAnsi="Times New Roman" w:cs="Times New Roman"/>
            <w:sz w:val="24"/>
          </w:rPr>
          <w:t xml:space="preserve">That is one of the reasons why we could always see those people </w:t>
        </w:r>
      </w:ins>
      <w:del w:id="21" w:author="陈 ." w:date="2019-08-28T09:48:00Z">
        <w:r>
          <w:rPr>
            <w:rFonts w:ascii="Times New Roman" w:hAnsi="Times New Roman" w:cs="Times New Roman"/>
            <w:sz w:val="24"/>
          </w:rPr>
          <w:delText xml:space="preserve">It’s a common fact, since we all have such experience </w:delText>
        </w:r>
      </w:del>
      <w:ins w:id="22" w:author="陈 ." w:date="2019-08-28T09:48:00Z">
        <w:r>
          <w:rPr>
            <w:rFonts w:ascii="Times New Roman" w:hAnsi="Times New Roman" w:cs="Times New Roman"/>
            <w:sz w:val="24"/>
          </w:rPr>
          <w:t>focusing o</w:t>
        </w:r>
      </w:ins>
      <w:del w:id="23" w:author="陈 ." w:date="2019-08-28T09:48:00Z">
        <w:r>
          <w:rPr>
            <w:rFonts w:ascii="Times New Roman" w:hAnsi="Times New Roman" w:cs="Times New Roman"/>
            <w:sz w:val="24"/>
          </w:rPr>
          <w:delText>like figuring out something we are really interested in o</w:delText>
        </w:r>
      </w:del>
      <w:r>
        <w:rPr>
          <w:rFonts w:ascii="Times New Roman" w:hAnsi="Times New Roman" w:cs="Times New Roman"/>
          <w:sz w:val="24"/>
        </w:rPr>
        <w:t xml:space="preserve">n </w:t>
      </w:r>
      <w:ins w:id="24" w:author="陈 ." w:date="2019-08-28T09:48:00Z">
        <w:r>
          <w:rPr>
            <w:rFonts w:ascii="Times New Roman" w:hAnsi="Times New Roman" w:cs="Times New Roman"/>
            <w:sz w:val="24"/>
          </w:rPr>
          <w:t xml:space="preserve">their book in </w:t>
        </w:r>
      </w:ins>
      <w:r>
        <w:rPr>
          <w:rFonts w:ascii="Times New Roman" w:hAnsi="Times New Roman" w:cs="Times New Roman"/>
          <w:sz w:val="24"/>
        </w:rPr>
        <w:t>a noisy and crowded bus without feeling interrupted</w:t>
      </w:r>
      <w:del w:id="25" w:author="陈 ." w:date="2019-08-28T09:48:00Z">
        <w:r>
          <w:rPr>
            <w:rFonts w:ascii="Times New Roman" w:hAnsi="Times New Roman" w:cs="Times New Roman"/>
            <w:sz w:val="24"/>
          </w:rPr>
          <w:delText>, just because we really enjoy it</w:delText>
        </w:r>
      </w:del>
      <w:r>
        <w:rPr>
          <w:rFonts w:ascii="Times New Roman" w:hAnsi="Times New Roman" w:cs="Times New Roman"/>
          <w:sz w:val="24"/>
        </w:rPr>
        <w:t>. Take Yuan Longping, an expert for hybrid rice who did great contribution to end the world hunger, for instance. Motivated by his great interest in agriculture, he gave up the enviable chance to inherit his family business and devoted himself into the agricultural research. Du</w:t>
      </w:r>
      <w:del w:id="26" w:author="陈 ." w:date="2019-08-28T09:49:00Z">
        <w:r>
          <w:rPr>
            <w:rFonts w:ascii="Times New Roman" w:hAnsi="Times New Roman" w:cs="Times New Roman"/>
            <w:sz w:val="24"/>
          </w:rPr>
          <w:delText>o</w:delText>
        </w:r>
      </w:del>
      <w:ins w:id="27" w:author="陈 ." w:date="2019-08-28T09:49:00Z">
        <w:r>
          <w:rPr>
            <w:rFonts w:ascii="Times New Roman" w:hAnsi="Times New Roman" w:cs="Times New Roman"/>
            <w:sz w:val="24"/>
          </w:rPr>
          <w:t>e</w:t>
        </w:r>
      </w:ins>
      <w:r>
        <w:rPr>
          <w:rFonts w:ascii="Times New Roman" w:hAnsi="Times New Roman" w:cs="Times New Roman"/>
          <w:sz w:val="24"/>
        </w:rPr>
        <w:t xml:space="preserve"> to the </w:t>
      </w:r>
      <w:del w:id="28" w:author="陈 ." w:date="2019-08-28T09:49:00Z">
        <w:r>
          <w:rPr>
            <w:rFonts w:ascii="Times New Roman" w:hAnsi="Times New Roman" w:cs="Times New Roman"/>
            <w:sz w:val="24"/>
          </w:rPr>
          <w:delText xml:space="preserve">limited and </w:delText>
        </w:r>
      </w:del>
      <w:ins w:id="29" w:author="陈 ." w:date="2019-08-28T09:49:00Z">
        <w:r>
          <w:rPr>
            <w:rFonts w:ascii="Times New Roman" w:hAnsi="Times New Roman" w:cs="Times New Roman"/>
            <w:sz w:val="24"/>
          </w:rPr>
          <w:t>unsatisfying</w:t>
        </w:r>
      </w:ins>
      <w:del w:id="30" w:author="陈 ." w:date="2019-08-28T09:49:00Z">
        <w:r>
          <w:rPr>
            <w:rFonts w:ascii="Times New Roman" w:hAnsi="Times New Roman" w:cs="Times New Roman"/>
            <w:sz w:val="24"/>
          </w:rPr>
          <w:delText>backward</w:delText>
        </w:r>
      </w:del>
      <w:r>
        <w:rPr>
          <w:rFonts w:ascii="Times New Roman" w:hAnsi="Times New Roman" w:cs="Times New Roman"/>
          <w:sz w:val="24"/>
        </w:rPr>
        <w:t xml:space="preserve"> experimental condition at that time, he had to carry out the research in the wild field all by himself. However, such difficulties did not prevent him from dedicating in his study. In order to select the proper but scarce natural hybrid rice, he once searched ten acres of land for two months </w:t>
      </w:r>
      <w:del w:id="31" w:author="陈 ." w:date="2019-08-28T09:50:00Z">
        <w:r>
          <w:rPr>
            <w:rFonts w:ascii="Times New Roman" w:hAnsi="Times New Roman" w:cs="Times New Roman"/>
            <w:sz w:val="24"/>
          </w:rPr>
          <w:delText>and examined</w:delText>
        </w:r>
      </w:del>
      <w:ins w:id="32" w:author="陈 ." w:date="2019-08-28T09:50:00Z">
        <w:r>
          <w:rPr>
            <w:rFonts w:ascii="Times New Roman" w:hAnsi="Times New Roman" w:cs="Times New Roman"/>
            <w:sz w:val="24"/>
          </w:rPr>
          <w:t>examining</w:t>
        </w:r>
      </w:ins>
      <w:r>
        <w:rPr>
          <w:rFonts w:ascii="Times New Roman" w:hAnsi="Times New Roman" w:cs="Times New Roman"/>
          <w:sz w:val="24"/>
        </w:rPr>
        <w:t xml:space="preserve"> millions strains of rice one by one, at a temperature about 40 degrees. Seen from this perspective, interest can guarantee the concentration to our work.</w:t>
      </w:r>
    </w:p>
    <w:p>
      <w:pPr>
        <w:rPr>
          <w:rFonts w:ascii="Times New Roman" w:hAnsi="Times New Roman" w:cs="Times New Roman"/>
          <w:sz w:val="24"/>
        </w:rPr>
      </w:pPr>
    </w:p>
    <w:p>
      <w:pPr>
        <w:rPr>
          <w:rFonts w:ascii="Times New Roman" w:hAnsi="Times New Roman" w:cs="Times New Roman"/>
          <w:sz w:val="24"/>
        </w:rPr>
      </w:pPr>
      <w:r>
        <w:rPr>
          <w:rFonts w:hint="eastAsia" w:ascii="Times New Roman" w:hAnsi="Times New Roman" w:cs="Times New Roman"/>
          <w:sz w:val="24"/>
        </w:rPr>
        <w:t>B</w:t>
      </w:r>
      <w:r>
        <w:rPr>
          <w:rFonts w:ascii="Times New Roman" w:hAnsi="Times New Roman" w:cs="Times New Roman"/>
          <w:sz w:val="24"/>
        </w:rPr>
        <w:t xml:space="preserve">esides, interest can cultivate a deep understanding of </w:t>
      </w:r>
      <w:del w:id="33" w:author="陈 ." w:date="2019-08-28T09:51:00Z">
        <w:r>
          <w:rPr>
            <w:rFonts w:ascii="Times New Roman" w:hAnsi="Times New Roman" w:cs="Times New Roman"/>
            <w:sz w:val="24"/>
          </w:rPr>
          <w:delText xml:space="preserve">one’s </w:delText>
        </w:r>
      </w:del>
      <w:ins w:id="34" w:author="陈 ." w:date="2019-08-28T09:51:00Z">
        <w:r>
          <w:rPr>
            <w:rFonts w:ascii="Times New Roman" w:hAnsi="Times New Roman" w:cs="Times New Roman"/>
            <w:sz w:val="24"/>
          </w:rPr>
          <w:t xml:space="preserve">a specific </w:t>
        </w:r>
      </w:ins>
      <w:r>
        <w:rPr>
          <w:rFonts w:ascii="Times New Roman" w:hAnsi="Times New Roman" w:cs="Times New Roman"/>
          <w:sz w:val="24"/>
        </w:rPr>
        <w:t xml:space="preserve">work, thus </w:t>
      </w:r>
      <w:del w:id="35" w:author="陈 ." w:date="2019-08-28T09:51:00Z">
        <w:r>
          <w:rPr>
            <w:rFonts w:ascii="Times New Roman" w:hAnsi="Times New Roman" w:cs="Times New Roman"/>
            <w:sz w:val="24"/>
          </w:rPr>
          <w:delText xml:space="preserve">the </w:delText>
        </w:r>
      </w:del>
      <w:ins w:id="36" w:author="陈 ." w:date="2019-08-28T09:51:00Z">
        <w:r>
          <w:rPr>
            <w:rFonts w:ascii="Times New Roman" w:hAnsi="Times New Roman" w:cs="Times New Roman"/>
            <w:sz w:val="24"/>
          </w:rPr>
          <w:t xml:space="preserve">promoting the </w:t>
        </w:r>
      </w:ins>
      <w:r>
        <w:rPr>
          <w:rFonts w:ascii="Times New Roman" w:hAnsi="Times New Roman" w:cs="Times New Roman"/>
          <w:sz w:val="24"/>
        </w:rPr>
        <w:t>productivity</w:t>
      </w:r>
      <w:del w:id="37" w:author="陈 ." w:date="2019-08-28T09:51:00Z">
        <w:r>
          <w:rPr>
            <w:rFonts w:ascii="Times New Roman" w:hAnsi="Times New Roman" w:cs="Times New Roman"/>
            <w:sz w:val="24"/>
          </w:rPr>
          <w:delText xml:space="preserve"> can be promoted</w:delText>
        </w:r>
      </w:del>
      <w:ins w:id="38" w:author="陈 ." w:date="2019-08-28T09:51:00Z">
        <w:r>
          <w:rPr>
            <w:rFonts w:ascii="Times New Roman" w:hAnsi="Times New Roman" w:cs="Times New Roman"/>
            <w:sz w:val="24"/>
          </w:rPr>
          <w:t xml:space="preserve"> accordingly</w:t>
        </w:r>
      </w:ins>
      <w:r>
        <w:rPr>
          <w:rFonts w:ascii="Times New Roman" w:hAnsi="Times New Roman" w:cs="Times New Roman"/>
          <w:sz w:val="24"/>
        </w:rPr>
        <w:t>. As interest is the best teacher, one is always willing to dig into</w:t>
      </w:r>
      <w:ins w:id="39" w:author="陈 ." w:date="2019-08-28T09:51:00Z">
        <w:r>
          <w:rPr>
            <w:rFonts w:ascii="Times New Roman" w:hAnsi="Times New Roman" w:cs="Times New Roman"/>
            <w:sz w:val="24"/>
          </w:rPr>
          <w:t>/explore deeper into</w:t>
        </w:r>
      </w:ins>
      <w:r>
        <w:rPr>
          <w:rFonts w:ascii="Times New Roman" w:hAnsi="Times New Roman" w:cs="Times New Roman"/>
          <w:sz w:val="24"/>
        </w:rPr>
        <w:t xml:space="preserve"> the fields that he/she is really interested in, through which a profound insight can be formed. Take Vincent van Gogh, the famous Dutch post-impressionism painter, for example. Fascinated by the contrast of light and </w:t>
      </w:r>
      <w:del w:id="40" w:author="陈 ." w:date="2019-08-28T09:52:00Z">
        <w:r>
          <w:rPr>
            <w:rFonts w:ascii="Times New Roman" w:hAnsi="Times New Roman" w:cs="Times New Roman"/>
            <w:sz w:val="24"/>
          </w:rPr>
          <w:delText xml:space="preserve">shade </w:delText>
        </w:r>
      </w:del>
      <w:ins w:id="41" w:author="陈 ." w:date="2019-08-28T09:52:00Z">
        <w:r>
          <w:rPr>
            <w:rFonts w:ascii="Times New Roman" w:hAnsi="Times New Roman" w:cs="Times New Roman"/>
            <w:sz w:val="24"/>
          </w:rPr>
          <w:t xml:space="preserve">shadow </w:t>
        </w:r>
      </w:ins>
      <w:r>
        <w:rPr>
          <w:rFonts w:ascii="Times New Roman" w:hAnsi="Times New Roman" w:cs="Times New Roman"/>
          <w:sz w:val="24"/>
        </w:rPr>
        <w:t>in the nature, he spent several months staying in the field to observe the subtle change of color of the sky, which provided him with a precise control of color in his paintings: in Sunflower, he used gradual varied yellow and orange to highlight the gorgeous blossom; in the Potato eaters, he wielded extensive grey and black to convey his empathy to the oppressed labo</w:t>
      </w:r>
      <w:del w:id="42" w:author="陈 ." w:date="2019-08-28T09:52:00Z">
        <w:r>
          <w:rPr>
            <w:rFonts w:ascii="Times New Roman" w:hAnsi="Times New Roman" w:cs="Times New Roman"/>
            <w:sz w:val="24"/>
          </w:rPr>
          <w:delText>u</w:delText>
        </w:r>
      </w:del>
      <w:r>
        <w:rPr>
          <w:rFonts w:ascii="Times New Roman" w:hAnsi="Times New Roman" w:cs="Times New Roman"/>
          <w:sz w:val="24"/>
        </w:rPr>
        <w:t>r</w:t>
      </w:r>
      <w:del w:id="43" w:author="陈 ." w:date="2019-08-28T09:52:00Z">
        <w:r>
          <w:rPr>
            <w:rFonts w:ascii="Times New Roman" w:hAnsi="Times New Roman" w:cs="Times New Roman"/>
            <w:sz w:val="24"/>
          </w:rPr>
          <w:delText>er</w:delText>
        </w:r>
      </w:del>
      <w:r>
        <w:rPr>
          <w:rFonts w:ascii="Times New Roman" w:hAnsi="Times New Roman" w:cs="Times New Roman"/>
          <w:sz w:val="24"/>
        </w:rPr>
        <w:t>s. So, it</w:t>
      </w:r>
      <w:del w:id="44" w:author="陈 ." w:date="2019-08-28T09:54:00Z">
        <w:r>
          <w:rPr>
            <w:rFonts w:ascii="Times New Roman" w:hAnsi="Times New Roman" w:cs="Times New Roman"/>
            <w:sz w:val="24"/>
          </w:rPr>
          <w:delText>’</w:delText>
        </w:r>
      </w:del>
      <w:ins w:id="45" w:author="陈 ." w:date="2019-08-28T09:54:00Z">
        <w:r>
          <w:rPr>
            <w:rFonts w:ascii="Times New Roman" w:hAnsi="Times New Roman" w:cs="Times New Roman"/>
            <w:sz w:val="24"/>
          </w:rPr>
          <w:t xml:space="preserve"> i</w:t>
        </w:r>
      </w:ins>
      <w:r>
        <w:rPr>
          <w:rFonts w:ascii="Times New Roman" w:hAnsi="Times New Roman" w:cs="Times New Roman"/>
          <w:sz w:val="24"/>
        </w:rPr>
        <w:t>s clear to see that interest can foster a keen comprehension to one’s work.</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Indeed, some people argue the importance of having an environment which is free of noise and distractions</w:t>
      </w:r>
      <w:ins w:id="46" w:author="陈 ." w:date="2019-08-28T09:54:00Z">
        <w:r>
          <w:rPr>
            <w:rFonts w:ascii="Times New Roman" w:hAnsi="Times New Roman" w:cs="Times New Roman"/>
            <w:sz w:val="24"/>
          </w:rPr>
          <w:t xml:space="preserve"> should be emphasized</w:t>
        </w:r>
      </w:ins>
      <w:r>
        <w:rPr>
          <w:rFonts w:ascii="Times New Roman" w:hAnsi="Times New Roman" w:cs="Times New Roman"/>
          <w:sz w:val="24"/>
        </w:rPr>
        <w:t xml:space="preserve">, since </w:t>
      </w:r>
      <w:del w:id="47" w:author="陈 ." w:date="2019-08-28T09:54:00Z">
        <w:r>
          <w:rPr>
            <w:rFonts w:ascii="Times New Roman" w:hAnsi="Times New Roman" w:cs="Times New Roman"/>
            <w:sz w:val="24"/>
          </w:rPr>
          <w:delText xml:space="preserve">that </w:delText>
        </w:r>
      </w:del>
      <w:ins w:id="48" w:author="陈 ." w:date="2019-08-28T09:54:00Z">
        <w:r>
          <w:rPr>
            <w:rFonts w:ascii="Times New Roman" w:hAnsi="Times New Roman" w:cs="Times New Roman"/>
            <w:sz w:val="24"/>
          </w:rPr>
          <w:t>such an</w:t>
        </w:r>
      </w:ins>
      <w:ins w:id="49" w:author="陈 ." w:date="2019-08-28T09:55:00Z">
        <w:r>
          <w:rPr>
            <w:rFonts w:ascii="Times New Roman" w:hAnsi="Times New Roman" w:cs="Times New Roman"/>
            <w:sz w:val="24"/>
          </w:rPr>
          <w:t xml:space="preserve"> environment </w:t>
        </w:r>
      </w:ins>
      <w:r>
        <w:rPr>
          <w:rFonts w:ascii="Times New Roman" w:hAnsi="Times New Roman" w:cs="Times New Roman"/>
          <w:sz w:val="24"/>
        </w:rPr>
        <w:t xml:space="preserve">can </w:t>
      </w:r>
      <w:ins w:id="50" w:author="陈 ." w:date="2019-08-28T09:55:00Z">
        <w:r>
          <w:rPr>
            <w:rFonts w:ascii="Times New Roman" w:hAnsi="Times New Roman" w:cs="Times New Roman"/>
            <w:sz w:val="24"/>
          </w:rPr>
          <w:t xml:space="preserve">serve as the prerequisite to </w:t>
        </w:r>
      </w:ins>
      <w:r>
        <w:rPr>
          <w:rFonts w:ascii="Times New Roman" w:hAnsi="Times New Roman" w:cs="Times New Roman"/>
          <w:sz w:val="24"/>
        </w:rPr>
        <w:t xml:space="preserve">help us concentrate on our work; and </w:t>
      </w:r>
      <w:ins w:id="51" w:author="陈 ." w:date="2019-08-28T09:55:00Z">
        <w:r>
          <w:rPr>
            <w:rFonts w:ascii="Times New Roman" w:hAnsi="Times New Roman" w:cs="Times New Roman"/>
            <w:sz w:val="24"/>
          </w:rPr>
          <w:t xml:space="preserve">there are </w:t>
        </w:r>
      </w:ins>
      <w:r>
        <w:rPr>
          <w:rFonts w:ascii="Times New Roman" w:hAnsi="Times New Roman" w:cs="Times New Roman"/>
          <w:sz w:val="24"/>
        </w:rPr>
        <w:t>others stress</w:t>
      </w:r>
      <w:ins w:id="52" w:author="陈 ." w:date="2019-08-28T09:55:00Z">
        <w:r>
          <w:rPr>
            <w:rFonts w:ascii="Times New Roman" w:hAnsi="Times New Roman" w:cs="Times New Roman"/>
            <w:sz w:val="24"/>
          </w:rPr>
          <w:t>ing</w:t>
        </w:r>
      </w:ins>
      <w:r>
        <w:rPr>
          <w:rFonts w:ascii="Times New Roman" w:hAnsi="Times New Roman" w:cs="Times New Roman"/>
          <w:sz w:val="24"/>
        </w:rPr>
        <w:t xml:space="preserve"> the significance of a timely expected reward, which would bring much motivation</w:t>
      </w:r>
      <w:ins w:id="53" w:author="陈 ." w:date="2019-08-28T09:55:00Z">
        <w:r>
          <w:rPr>
            <w:rFonts w:ascii="Times New Roman" w:hAnsi="Times New Roman" w:cs="Times New Roman"/>
            <w:sz w:val="24"/>
          </w:rPr>
          <w:t xml:space="preserve"> to a person</w:t>
        </w:r>
      </w:ins>
      <w:r>
        <w:rPr>
          <w:rFonts w:ascii="Times New Roman" w:hAnsi="Times New Roman" w:cs="Times New Roman"/>
          <w:sz w:val="24"/>
        </w:rPr>
        <w:t xml:space="preserve">. However, they </w:t>
      </w:r>
      <w:ins w:id="54" w:author="陈 ." w:date="2019-08-28T09:55:00Z">
        <w:r>
          <w:rPr>
            <w:rFonts w:ascii="Times New Roman" w:hAnsi="Times New Roman" w:cs="Times New Roman"/>
            <w:sz w:val="24"/>
          </w:rPr>
          <w:t xml:space="preserve">both </w:t>
        </w:r>
      </w:ins>
      <w:r>
        <w:rPr>
          <w:rFonts w:ascii="Times New Roman" w:hAnsi="Times New Roman" w:cs="Times New Roman"/>
          <w:sz w:val="24"/>
        </w:rPr>
        <w:t xml:space="preserve">ignore an </w:t>
      </w:r>
      <w:r>
        <w:rPr>
          <w:rFonts w:hint="eastAsia" w:ascii="Times New Roman" w:hAnsi="Times New Roman" w:cs="Times New Roman"/>
          <w:sz w:val="24"/>
        </w:rPr>
        <w:t>im</w:t>
      </w:r>
      <w:r>
        <w:rPr>
          <w:rFonts w:ascii="Times New Roman" w:hAnsi="Times New Roman" w:cs="Times New Roman"/>
          <w:sz w:val="24"/>
        </w:rPr>
        <w:t>portant fact that those are both external factors, whose influence can easily elapse and vanish.</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In a nutshell, I believe that doing something </w:t>
      </w:r>
      <w:del w:id="55" w:author="陈 ." w:date="2019-08-28T09:56:00Z">
        <w:r>
          <w:rPr>
            <w:rFonts w:ascii="Times New Roman" w:hAnsi="Times New Roman" w:cs="Times New Roman"/>
            <w:sz w:val="24"/>
          </w:rPr>
          <w:delText xml:space="preserve">you </w:delText>
        </w:r>
      </w:del>
      <w:ins w:id="56" w:author="陈 ." w:date="2019-08-28T09:56:00Z">
        <w:r>
          <w:rPr>
            <w:rFonts w:ascii="Times New Roman" w:hAnsi="Times New Roman" w:cs="Times New Roman"/>
            <w:sz w:val="24"/>
          </w:rPr>
          <w:t xml:space="preserve">we </w:t>
        </w:r>
      </w:ins>
      <w:r>
        <w:rPr>
          <w:rFonts w:ascii="Times New Roman" w:hAnsi="Times New Roman" w:cs="Times New Roman"/>
          <w:sz w:val="24"/>
        </w:rPr>
        <w:t xml:space="preserve">are really interested in is the most important factor to help </w:t>
      </w:r>
      <w:del w:id="57" w:author="陈 ." w:date="2019-08-28T09:56:00Z">
        <w:r>
          <w:rPr>
            <w:rFonts w:ascii="Times New Roman" w:hAnsi="Times New Roman" w:cs="Times New Roman"/>
            <w:sz w:val="24"/>
          </w:rPr>
          <w:delText xml:space="preserve">you </w:delText>
        </w:r>
      </w:del>
      <w:ins w:id="58" w:author="陈 ." w:date="2019-08-28T09:56:00Z">
        <w:r>
          <w:rPr>
            <w:rFonts w:ascii="Times New Roman" w:hAnsi="Times New Roman" w:cs="Times New Roman"/>
            <w:sz w:val="24"/>
          </w:rPr>
          <w:t xml:space="preserve">us </w:t>
        </w:r>
      </w:ins>
      <w:r>
        <w:rPr>
          <w:rFonts w:ascii="Times New Roman" w:hAnsi="Times New Roman" w:cs="Times New Roman"/>
          <w:sz w:val="24"/>
        </w:rPr>
        <w:t>work productively.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943BA"/>
    <w:multiLevelType w:val="multilevel"/>
    <w:tmpl w:val="10F943B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陈 .">
    <w15:presenceInfo w15:providerId="Windows Live" w15:userId="a2bab587efe4b6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65B"/>
    <w:rsid w:val="0002655B"/>
    <w:rsid w:val="000663F6"/>
    <w:rsid w:val="000B21E7"/>
    <w:rsid w:val="00126C7F"/>
    <w:rsid w:val="002111F9"/>
    <w:rsid w:val="002417A2"/>
    <w:rsid w:val="00294BE6"/>
    <w:rsid w:val="00374A22"/>
    <w:rsid w:val="00376354"/>
    <w:rsid w:val="0044786F"/>
    <w:rsid w:val="004857D2"/>
    <w:rsid w:val="004F79F6"/>
    <w:rsid w:val="00556B78"/>
    <w:rsid w:val="00590E23"/>
    <w:rsid w:val="00610150"/>
    <w:rsid w:val="006C2DB7"/>
    <w:rsid w:val="006F165B"/>
    <w:rsid w:val="00704B41"/>
    <w:rsid w:val="00750A71"/>
    <w:rsid w:val="007F65F0"/>
    <w:rsid w:val="008A1665"/>
    <w:rsid w:val="00916CB9"/>
    <w:rsid w:val="00933E1D"/>
    <w:rsid w:val="009C61F7"/>
    <w:rsid w:val="009D21ED"/>
    <w:rsid w:val="009D322F"/>
    <w:rsid w:val="009F2D50"/>
    <w:rsid w:val="00A40A96"/>
    <w:rsid w:val="00AA72C4"/>
    <w:rsid w:val="00AC0773"/>
    <w:rsid w:val="00B6077D"/>
    <w:rsid w:val="00B70A9A"/>
    <w:rsid w:val="00BA3ACB"/>
    <w:rsid w:val="00BD2CBE"/>
    <w:rsid w:val="00BF6606"/>
    <w:rsid w:val="00D172E1"/>
    <w:rsid w:val="00DA3DA2"/>
    <w:rsid w:val="00DC0299"/>
    <w:rsid w:val="00EB3F62"/>
    <w:rsid w:val="00EC0BB4"/>
    <w:rsid w:val="00F05A30"/>
    <w:rsid w:val="00FA1459"/>
    <w:rsid w:val="00FC7CCE"/>
    <w:rsid w:val="00FD179D"/>
    <w:rsid w:val="00FE277B"/>
    <w:rsid w:val="42BD53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528</Words>
  <Characters>3013</Characters>
  <Lines>25</Lines>
  <Paragraphs>7</Paragraphs>
  <TotalTime>337</TotalTime>
  <ScaleCrop>false</ScaleCrop>
  <LinksUpToDate>false</LinksUpToDate>
  <CharactersWithSpaces>3534</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2019-08-11T07:06:00Z</dcterms:created>
  <dc:creator>陈 .</dc:creator>
  <cp:lastModifiedBy>lions</cp:lastModifiedBy>
  <dcterms:modified xsi:type="dcterms:W3CDTF">2019-10-19T15:20:43Z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