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What’s the most useful action for people to help protect the environment?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 by bike or walk to destination.</w:t>
      </w:r>
      <w:r>
        <w:rPr>
          <w:rFonts w:ascii="Times New Roman" w:hAnsi="Times New Roman" w:cs="Times New Roman"/>
          <w:color w:val="FF0000"/>
          <w:sz w:val="24"/>
        </w:rPr>
        <w:t xml:space="preserve"> (√)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Reuse and recycle waste materials.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Purchase local organic food.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owadays, as people</w:t>
      </w:r>
      <w:ins w:id="0" w:author="陈 ." w:date="2019-08-19T12:50:00Z">
        <w:r>
          <w:rPr>
            <w:rFonts w:ascii="Times New Roman" w:hAnsi="Times New Roman" w:cs="Times New Roman"/>
            <w:sz w:val="24"/>
          </w:rPr>
          <w:t xml:space="preserve"> are realizing</w:t>
        </w:r>
      </w:ins>
      <w:del w:id="1" w:author="陈 ." w:date="2019-08-19T12:50:00Z">
        <w:r>
          <w:rPr>
            <w:rFonts w:ascii="Times New Roman" w:hAnsi="Times New Roman" w:cs="Times New Roman"/>
            <w:sz w:val="24"/>
          </w:rPr>
          <w:delText xml:space="preserve"> more and more realize</w:delText>
        </w:r>
      </w:del>
      <w:r>
        <w:rPr>
          <w:rFonts w:ascii="Times New Roman" w:hAnsi="Times New Roman" w:cs="Times New Roman"/>
          <w:sz w:val="24"/>
        </w:rPr>
        <w:t xml:space="preserve"> the importance of natural environment and its close connection to our human being</w:t>
      </w:r>
      <w:ins w:id="2" w:author="陈 ." w:date="2019-08-28T10:05:00Z">
        <w:r>
          <w:rPr>
            <w:rFonts w:hint="eastAsia" w:ascii="Times New Roman" w:hAnsi="Times New Roman" w:cs="Times New Roman"/>
            <w:sz w:val="24"/>
          </w:rPr>
          <w:t>s</w:t>
        </w:r>
      </w:ins>
      <w:r>
        <w:rPr>
          <w:rFonts w:ascii="Times New Roman" w:hAnsi="Times New Roman" w:cs="Times New Roman"/>
          <w:sz w:val="24"/>
        </w:rPr>
        <w:t>, the idea of environmental protection has p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enetrated into our daily. As a result, it is always a hot topic </w:t>
      </w:r>
      <w:ins w:id="3" w:author="陈 ." w:date="2019-08-28T10:06:00Z">
        <w:r>
          <w:rPr>
            <w:rFonts w:ascii="Times New Roman" w:hAnsi="Times New Roman" w:cs="Times New Roman"/>
            <w:sz w:val="24"/>
          </w:rPr>
          <w:t>about</w:t>
        </w:r>
      </w:ins>
      <w:del w:id="4" w:author="陈 ." w:date="2019-08-28T10:06:00Z">
        <w:r>
          <w:rPr>
            <w:rFonts w:ascii="Times New Roman" w:hAnsi="Times New Roman" w:cs="Times New Roman"/>
            <w:sz w:val="24"/>
          </w:rPr>
          <w:delText>that</w:delText>
        </w:r>
      </w:del>
      <w:r>
        <w:rPr>
          <w:rFonts w:ascii="Times New Roman" w:hAnsi="Times New Roman" w:cs="Times New Roman"/>
          <w:sz w:val="24"/>
        </w:rPr>
        <w:t xml:space="preserve"> what</w:t>
      </w:r>
      <w:ins w:id="5" w:author="陈 ." w:date="2019-08-28T10:06:00Z">
        <w:r>
          <w:rPr>
            <w:rFonts w:ascii="Times New Roman" w:hAnsi="Times New Roman" w:cs="Times New Roman"/>
            <w:sz w:val="24"/>
          </w:rPr>
          <w:t xml:space="preserve"> is</w:t>
        </w:r>
      </w:ins>
      <w:del w:id="6" w:author="陈 ." w:date="2019-08-28T10:06:00Z">
        <w:r>
          <w:rPr>
            <w:rFonts w:ascii="Times New Roman" w:hAnsi="Times New Roman" w:cs="Times New Roman"/>
            <w:sz w:val="24"/>
          </w:rPr>
          <w:delText>’s</w:delText>
        </w:r>
      </w:del>
      <w:r>
        <w:rPr>
          <w:rFonts w:ascii="Times New Roman" w:hAnsi="Times New Roman" w:cs="Times New Roman"/>
          <w:sz w:val="24"/>
        </w:rPr>
        <w:t xml:space="preserve"> the most effective and useful way to protect the environment. </w:t>
      </w:r>
      <w:r>
        <w:rPr>
          <w:rFonts w:hint="eastAsia"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rom my perspective, to travel by bike or walk to destinations is the best choice.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irst, travelling by bike or walking can improve the air quality. The popularization of cars has greatly harmed the environment, especially the air quality, as the </w:t>
      </w:r>
      <w:r>
        <w:rPr>
          <w:rFonts w:ascii="Times New Roman" w:hAnsi="Times New Roman" w:cs="Times New Roman"/>
          <w:color w:val="FF0000"/>
          <w:sz w:val="24"/>
        </w:rPr>
        <w:t>exhaust emission</w:t>
      </w:r>
      <w:r>
        <w:rPr>
          <w:rFonts w:ascii="Times New Roman" w:hAnsi="Times New Roman" w:cs="Times New Roman"/>
          <w:sz w:val="24"/>
        </w:rPr>
        <w:t xml:space="preserve"> of cars contains many kinds of air </w:t>
      </w:r>
      <w:del w:id="7" w:author="陈 ." w:date="2019-08-28T10:07:00Z">
        <w:r>
          <w:rPr>
            <w:rFonts w:ascii="Times New Roman" w:hAnsi="Times New Roman" w:cs="Times New Roman"/>
            <w:sz w:val="24"/>
          </w:rPr>
          <w:delText>pollutions</w:delText>
        </w:r>
      </w:del>
      <w:ins w:id="8" w:author="陈 ." w:date="2019-08-28T10:07:00Z">
        <w:r>
          <w:rPr>
            <w:rFonts w:ascii="Times New Roman" w:hAnsi="Times New Roman" w:cs="Times New Roman"/>
            <w:sz w:val="24"/>
          </w:rPr>
          <w:t>pollutants/toxic chemicals</w:t>
        </w:r>
      </w:ins>
      <w:r>
        <w:rPr>
          <w:rFonts w:ascii="Times New Roman" w:hAnsi="Times New Roman" w:cs="Times New Roman"/>
          <w:sz w:val="24"/>
        </w:rPr>
        <w:t>, which can directly or indirectly lead to major environmental issues such as global warming and acid rain</w:t>
      </w:r>
      <w:ins w:id="9" w:author="陈 ." w:date="2019-08-28T10:07:00Z">
        <w:r>
          <w:rPr>
            <w:rFonts w:ascii="Times New Roman" w:hAnsi="Times New Roman" w:cs="Times New Roman"/>
            <w:sz w:val="24"/>
          </w:rPr>
          <w:t xml:space="preserve"> and</w:t>
        </w:r>
      </w:ins>
      <w:del w:id="10" w:author="陈 ." w:date="2019-08-28T10:07:00Z">
        <w:r>
          <w:rPr>
            <w:rFonts w:ascii="Times New Roman" w:hAnsi="Times New Roman" w:cs="Times New Roman"/>
            <w:sz w:val="24"/>
          </w:rPr>
          <w:delText>. Luckily,</w:delText>
        </w:r>
      </w:del>
      <w:r>
        <w:rPr>
          <w:rFonts w:ascii="Times New Roman" w:hAnsi="Times New Roman" w:cs="Times New Roman"/>
          <w:sz w:val="24"/>
        </w:rPr>
        <w:t xml:space="preserve"> </w:t>
      </w:r>
      <w:del w:id="11" w:author="陈 ." w:date="2019-08-28T10:07:00Z">
        <w:r>
          <w:rPr>
            <w:rFonts w:ascii="Times New Roman" w:hAnsi="Times New Roman" w:cs="Times New Roman"/>
            <w:sz w:val="24"/>
          </w:rPr>
          <w:delText>many cities</w:delText>
        </w:r>
      </w:del>
      <w:ins w:id="12" w:author="陈 ." w:date="2019-08-28T10:07:00Z">
        <w:r>
          <w:rPr>
            <w:rFonts w:ascii="Times New Roman" w:hAnsi="Times New Roman" w:cs="Times New Roman"/>
            <w:sz w:val="24"/>
          </w:rPr>
          <w:t>scientists</w:t>
        </w:r>
      </w:ins>
      <w:r>
        <w:rPr>
          <w:rFonts w:ascii="Times New Roman" w:hAnsi="Times New Roman" w:cs="Times New Roman"/>
          <w:sz w:val="24"/>
        </w:rPr>
        <w:t xml:space="preserve"> have proved that travelling by bike or walk is </w:t>
      </w:r>
      <w:r>
        <w:rPr>
          <w:rFonts w:ascii="Times New Roman" w:hAnsi="Times New Roman" w:cs="Times New Roman"/>
          <w:color w:val="FF0000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>effective way to improve this problem. Take Chengdu, a city of China, for instance. Since biking became a popular habit of the citizens, the city has significantly reduced its carbon emissions, which was over 68 thousand tons within 2017, and accordingly brought about 3 million dollars’ economic benefit in return. W</w:t>
      </w:r>
      <w:r>
        <w:rPr>
          <w:rFonts w:hint="eastAsia" w:ascii="Times New Roman" w:hAnsi="Times New Roman" w:cs="Times New Roman"/>
          <w:sz w:val="24"/>
        </w:rPr>
        <w:t>hat</w:t>
      </w:r>
      <w:r>
        <w:rPr>
          <w:rFonts w:ascii="Times New Roman" w:hAnsi="Times New Roman" w:cs="Times New Roman"/>
          <w:sz w:val="24"/>
        </w:rPr>
        <w:t xml:space="preserve">’s more, the haze days has significantly declined due to the improved air quality, thus </w:t>
      </w:r>
      <w:r>
        <w:rPr>
          <w:rFonts w:hint="eastAsia"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meliorat</w:t>
      </w:r>
      <w:ins w:id="13" w:author="陈 ." w:date="2019-08-28T10:08:00Z">
        <w:r>
          <w:rPr>
            <w:rFonts w:ascii="Times New Roman" w:hAnsi="Times New Roman" w:cs="Times New Roman"/>
            <w:sz w:val="24"/>
          </w:rPr>
          <w:t>ing</w:t>
        </w:r>
      </w:ins>
      <w:del w:id="14" w:author="陈 ." w:date="2019-08-28T10:08:00Z">
        <w:r>
          <w:rPr>
            <w:rFonts w:ascii="Times New Roman" w:hAnsi="Times New Roman" w:cs="Times New Roman"/>
            <w:sz w:val="24"/>
          </w:rPr>
          <w:delText>ed</w:delText>
        </w:r>
      </w:del>
      <w:r>
        <w:rPr>
          <w:rFonts w:ascii="Times New Roman" w:hAnsi="Times New Roman" w:cs="Times New Roman"/>
          <w:sz w:val="24"/>
        </w:rPr>
        <w:t xml:space="preserve"> the visibility on the road and </w:t>
      </w:r>
      <w:ins w:id="15" w:author="陈 ." w:date="2019-08-28T10:08:00Z">
        <w:r>
          <w:rPr>
            <w:rFonts w:ascii="Times New Roman" w:hAnsi="Times New Roman" w:cs="Times New Roman"/>
            <w:sz w:val="24"/>
          </w:rPr>
          <w:t>decreasing</w:t>
        </w:r>
      </w:ins>
      <w:del w:id="16" w:author="陈 ." w:date="2019-08-28T10:08:00Z">
        <w:r>
          <w:rPr>
            <w:rFonts w:ascii="Times New Roman" w:hAnsi="Times New Roman" w:cs="Times New Roman"/>
            <w:sz w:val="24"/>
          </w:rPr>
          <w:delText>declined</w:delText>
        </w:r>
      </w:del>
      <w:r>
        <w:rPr>
          <w:rFonts w:ascii="Times New Roman" w:hAnsi="Times New Roman" w:cs="Times New Roman"/>
          <w:sz w:val="24"/>
        </w:rPr>
        <w:t xml:space="preserve"> the morbidity of lung diseases by 46%.</w:t>
      </w:r>
      <w:ins w:id="17" w:author="陈 ." w:date="2019-08-28T10:05:00Z">
        <w:r>
          <w:rPr>
            <w:rFonts w:ascii="Times New Roman" w:hAnsi="Times New Roman" w:cs="Times New Roman"/>
            <w:sz w:val="24"/>
          </w:rPr>
          <w:t xml:space="preserve"> </w:t>
        </w:r>
      </w:ins>
      <w:r>
        <w:rPr>
          <w:rFonts w:ascii="Times New Roman" w:hAnsi="Times New Roman" w:cs="Times New Roman"/>
          <w:sz w:val="24"/>
        </w:rPr>
        <w:t>Seen from this perspective, to travel by bike or walk can reduce the exhaust emissions and improve the air quality</w:t>
      </w:r>
      <w:del w:id="18" w:author="陈 ." w:date="2019-08-28T10:08:00Z">
        <w:r>
          <w:rPr>
            <w:rFonts w:ascii="Times New Roman" w:hAnsi="Times New Roman" w:cs="Times New Roman"/>
            <w:sz w:val="24"/>
          </w:rPr>
          <w:delText xml:space="preserve">, in a way that </w:delText>
        </w:r>
      </w:del>
      <w:del w:id="19" w:author="陈 ." w:date="2019-08-08T14:52:00Z">
        <w:r>
          <w:rPr>
            <w:rFonts w:ascii="Times New Roman" w:hAnsi="Times New Roman" w:cs="Times New Roman"/>
            <w:sz w:val="24"/>
          </w:rPr>
          <w:delText xml:space="preserve">less </w:delText>
        </w:r>
      </w:del>
      <w:del w:id="20" w:author="陈 ." w:date="2019-08-28T10:08:00Z">
        <w:r>
          <w:rPr>
            <w:rFonts w:ascii="Times New Roman" w:hAnsi="Times New Roman" w:cs="Times New Roman"/>
            <w:sz w:val="24"/>
          </w:rPr>
          <w:delText xml:space="preserve">fossil fuels will be used to power the </w:delText>
        </w:r>
      </w:del>
      <w:del w:id="21" w:author="陈 ." w:date="2019-08-28T10:08:00Z">
        <w:r>
          <w:rPr>
            <w:rFonts w:ascii="Times New Roman" w:hAnsi="Times New Roman" w:cs="Times New Roman"/>
            <w:color w:val="FF0000"/>
            <w:sz w:val="24"/>
          </w:rPr>
          <w:delText>vehicles</w:delText>
        </w:r>
      </w:del>
      <w:r>
        <w:rPr>
          <w:rFonts w:ascii="Times New Roman" w:hAnsi="Times New Roman" w:cs="Times New Roman"/>
          <w:sz w:val="24"/>
        </w:rPr>
        <w:t xml:space="preserve">.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esides, </w:t>
      </w:r>
      <w:del w:id="22" w:author="陈 ." w:date="2019-08-28T10:09:00Z">
        <w:r>
          <w:rPr>
            <w:rFonts w:ascii="Times New Roman" w:hAnsi="Times New Roman" w:cs="Times New Roman"/>
            <w:sz w:val="24"/>
          </w:rPr>
          <w:delText xml:space="preserve">that’s </w:delText>
        </w:r>
      </w:del>
      <w:ins w:id="23" w:author="陈 ." w:date="2019-08-28T10:09:00Z">
        <w:r>
          <w:rPr>
            <w:rFonts w:ascii="Times New Roman" w:hAnsi="Times New Roman" w:cs="Times New Roman"/>
            <w:sz w:val="24"/>
          </w:rPr>
          <w:t xml:space="preserve">to ride bikes is </w:t>
        </w:r>
      </w:ins>
      <w:r>
        <w:rPr>
          <w:rFonts w:ascii="Times New Roman" w:hAnsi="Times New Roman" w:cs="Times New Roman"/>
          <w:sz w:val="24"/>
        </w:rPr>
        <w:t xml:space="preserve">a relatively convenient way for every one to help protect the environment. To be specific, when travelling by bike or walking to the destination, no other preparation is required. </w:t>
      </w:r>
      <w:del w:id="24" w:author="陈 ." w:date="2019-08-28T10:09:00Z">
        <w:r>
          <w:rPr>
            <w:rFonts w:ascii="Times New Roman" w:hAnsi="Times New Roman" w:cs="Times New Roman"/>
            <w:sz w:val="24"/>
          </w:rPr>
          <w:delText xml:space="preserve">You </w:delText>
        </w:r>
      </w:del>
      <w:ins w:id="25" w:author="陈 ." w:date="2019-08-28T10:09:00Z">
        <w:r>
          <w:rPr>
            <w:rFonts w:ascii="Times New Roman" w:hAnsi="Times New Roman" w:cs="Times New Roman"/>
            <w:sz w:val="24"/>
          </w:rPr>
          <w:t xml:space="preserve">one </w:t>
        </w:r>
      </w:ins>
      <w:r>
        <w:rPr>
          <w:rFonts w:ascii="Times New Roman" w:hAnsi="Times New Roman" w:cs="Times New Roman"/>
          <w:sz w:val="24"/>
        </w:rPr>
        <w:t xml:space="preserve">can simply tie </w:t>
      </w:r>
      <w:del w:id="26" w:author="陈 ." w:date="2019-08-28T10:09:00Z">
        <w:r>
          <w:rPr>
            <w:rFonts w:ascii="Times New Roman" w:hAnsi="Times New Roman" w:cs="Times New Roman"/>
            <w:sz w:val="24"/>
          </w:rPr>
          <w:delText xml:space="preserve">your </w:delText>
        </w:r>
      </w:del>
      <w:ins w:id="27" w:author="陈 ." w:date="2019-08-28T10:09:00Z">
        <w:r>
          <w:rPr>
            <w:rFonts w:ascii="Times New Roman" w:hAnsi="Times New Roman" w:cs="Times New Roman"/>
            <w:sz w:val="24"/>
          </w:rPr>
          <w:t xml:space="preserve">the </w:t>
        </w:r>
      </w:ins>
      <w:r>
        <w:rPr>
          <w:rFonts w:ascii="Times New Roman" w:hAnsi="Times New Roman" w:cs="Times New Roman"/>
          <w:sz w:val="24"/>
        </w:rPr>
        <w:t xml:space="preserve">shoes or unlock your bike and set off. What’s more, the popularization of shared bike has further simplified the process. A few clicks on the smartphone will provide you with a nearby nice bike. Take Mobike, a shared bike company, for instance. In 2017, this company has distributed more than 5 million shared bikes to about 100 cities all over </w:t>
      </w:r>
      <w:del w:id="28" w:author="陈 ." w:date="2019-08-28T10:10:00Z">
        <w:r>
          <w:rPr>
            <w:rFonts w:ascii="Times New Roman" w:hAnsi="Times New Roman" w:cs="Times New Roman"/>
            <w:sz w:val="24"/>
          </w:rPr>
          <w:delText>that world</w:delText>
        </w:r>
      </w:del>
      <w:ins w:id="29" w:author="陈 ." w:date="2019-08-28T10:10:00Z">
        <w:r>
          <w:rPr>
            <w:rFonts w:ascii="Times New Roman" w:hAnsi="Times New Roman" w:cs="Times New Roman"/>
            <w:sz w:val="24"/>
          </w:rPr>
          <w:t>China</w:t>
        </w:r>
      </w:ins>
      <w:r>
        <w:rPr>
          <w:rFonts w:ascii="Times New Roman" w:hAnsi="Times New Roman" w:cs="Times New Roman"/>
          <w:sz w:val="24"/>
        </w:rPr>
        <w:t xml:space="preserve">, and the average </w:t>
      </w:r>
      <w:del w:id="30" w:author="陈 ." w:date="2019-08-28T10:11:00Z">
        <w:r>
          <w:rPr>
            <w:rFonts w:ascii="Times New Roman" w:hAnsi="Times New Roman" w:cs="Times New Roman"/>
            <w:sz w:val="24"/>
          </w:rPr>
          <w:delText xml:space="preserve">time </w:delText>
        </w:r>
      </w:del>
      <w:ins w:id="31" w:author="陈 ." w:date="2019-08-28T10:11:00Z">
        <w:r>
          <w:rPr>
            <w:rFonts w:ascii="Times New Roman" w:hAnsi="Times New Roman" w:cs="Times New Roman"/>
            <w:sz w:val="24"/>
          </w:rPr>
          <w:t xml:space="preserve">use </w:t>
        </w:r>
      </w:ins>
      <w:r>
        <w:rPr>
          <w:rFonts w:ascii="Times New Roman" w:hAnsi="Times New Roman" w:cs="Times New Roman"/>
          <w:sz w:val="24"/>
        </w:rPr>
        <w:t>of riding those bikes per day was about twenty million</w:t>
      </w:r>
      <w:ins w:id="32" w:author="陈 ." w:date="2019-08-28T10:10:00Z">
        <w:r>
          <w:rPr>
            <w:rFonts w:ascii="Times New Roman" w:hAnsi="Times New Roman" w:cs="Times New Roman"/>
            <w:sz w:val="24"/>
          </w:rPr>
          <w:t xml:space="preserve"> </w:t>
        </w:r>
      </w:ins>
      <w:ins w:id="33" w:author="陈 ." w:date="2019-08-28T10:11:00Z">
        <w:r>
          <w:rPr>
            <w:rFonts w:ascii="Times New Roman" w:hAnsi="Times New Roman" w:cs="Times New Roman"/>
            <w:sz w:val="24"/>
          </w:rPr>
          <w:t>times</w:t>
        </w:r>
      </w:ins>
      <w:r>
        <w:rPr>
          <w:rFonts w:ascii="Times New Roman" w:hAnsi="Times New Roman" w:cs="Times New Roman"/>
          <w:sz w:val="24"/>
        </w:rPr>
        <w:t>. In many major cities in China,</w:t>
      </w:r>
      <w:del w:id="34" w:author="陈 ." w:date="2019-08-28T10:11:00Z">
        <w:r>
          <w:rPr>
            <w:rFonts w:ascii="Times New Roman" w:hAnsi="Times New Roman" w:cs="Times New Roman"/>
            <w:sz w:val="24"/>
          </w:rPr>
          <w:delText xml:space="preserve"> you</w:delText>
        </w:r>
      </w:del>
      <w:ins w:id="35" w:author="陈 ." w:date="2019-08-28T10:11:00Z">
        <w:r>
          <w:rPr>
            <w:rFonts w:ascii="Times New Roman" w:hAnsi="Times New Roman" w:cs="Times New Roman"/>
            <w:sz w:val="24"/>
          </w:rPr>
          <w:t xml:space="preserve"> we</w:t>
        </w:r>
      </w:ins>
      <w:r>
        <w:rPr>
          <w:rFonts w:ascii="Times New Roman" w:hAnsi="Times New Roman" w:cs="Times New Roman"/>
          <w:sz w:val="24"/>
        </w:rPr>
        <w:t xml:space="preserve"> can find a Mobike within three minutes’ walk, and unlock the bike within 15 seconds. So, it’s clear to see that to travel</w:t>
      </w:r>
      <w:ins w:id="36" w:author="陈 ." w:date="2019-08-28T10:11:00Z">
        <w:r>
          <w:rPr>
            <w:rFonts w:ascii="Times New Roman" w:hAnsi="Times New Roman" w:cs="Times New Roman"/>
            <w:sz w:val="24"/>
          </w:rPr>
          <w:t>ing</w:t>
        </w:r>
      </w:ins>
      <w:r>
        <w:rPr>
          <w:rFonts w:ascii="Times New Roman" w:hAnsi="Times New Roman" w:cs="Times New Roman"/>
          <w:sz w:val="24"/>
        </w:rPr>
        <w:t xml:space="preserve"> by bike or walk is a convenient and accessible way to protect the environment.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ndeed, some people believe that reusing and recycling waste materials is the most useful way to protect the environment, as by doing so, the resources can be better taken advantage of</w:t>
      </w:r>
      <w:ins w:id="37" w:author="陈 ." w:date="2019-08-28T10:11:00Z">
        <w:r>
          <w:rPr>
            <w:rFonts w:ascii="Times New Roman" w:hAnsi="Times New Roman" w:cs="Times New Roman"/>
            <w:sz w:val="24"/>
          </w:rPr>
          <w:t xml:space="preserve">; those </w:t>
        </w:r>
      </w:ins>
      <w:del w:id="38" w:author="陈 ." w:date="2019-08-28T10:11:00Z">
        <w:r>
          <w:rPr>
            <w:rFonts w:ascii="Times New Roman" w:hAnsi="Times New Roman" w:cs="Times New Roman"/>
            <w:sz w:val="24"/>
          </w:rPr>
          <w:delText>. And others</w:delText>
        </w:r>
      </w:del>
      <w:ins w:id="39" w:author="陈 ." w:date="2019-08-28T10:11:00Z">
        <w:r>
          <w:rPr>
            <w:rFonts w:ascii="Times New Roman" w:hAnsi="Times New Roman" w:cs="Times New Roman"/>
            <w:sz w:val="24"/>
          </w:rPr>
          <w:t>who</w:t>
        </w:r>
      </w:ins>
      <w:r>
        <w:rPr>
          <w:rFonts w:ascii="Times New Roman" w:hAnsi="Times New Roman" w:cs="Times New Roman"/>
          <w:sz w:val="24"/>
        </w:rPr>
        <w:t xml:space="preserve"> think that purchasing local organic food is the best way</w:t>
      </w:r>
      <w:ins w:id="40" w:author="陈 ." w:date="2019-08-28T10:12:00Z">
        <w:r>
          <w:rPr>
            <w:rFonts w:ascii="Times New Roman" w:hAnsi="Times New Roman" w:cs="Times New Roman"/>
            <w:sz w:val="24"/>
          </w:rPr>
          <w:t xml:space="preserve"> may insist that</w:t>
        </w:r>
      </w:ins>
      <w:r>
        <w:rPr>
          <w:rFonts w:ascii="Times New Roman" w:hAnsi="Times New Roman" w:cs="Times New Roman"/>
          <w:sz w:val="24"/>
        </w:rPr>
        <w:t xml:space="preserve"> </w:t>
      </w:r>
      <w:ins w:id="41" w:author="陈 ." w:date="2019-08-28T10:12:00Z">
        <w:r>
          <w:rPr>
            <w:rFonts w:ascii="Times New Roman" w:hAnsi="Times New Roman" w:cs="Times New Roman"/>
            <w:sz w:val="24"/>
          </w:rPr>
          <w:t>such a practice would directly inhibit farmers’ use of fertiliz</w:t>
        </w:r>
      </w:ins>
      <w:ins w:id="42" w:author="陈 ." w:date="2019-08-28T10:13:00Z">
        <w:r>
          <w:rPr>
            <w:rFonts w:ascii="Times New Roman" w:hAnsi="Times New Roman" w:cs="Times New Roman"/>
            <w:sz w:val="24"/>
          </w:rPr>
          <w:t>ers.</w:t>
        </w:r>
      </w:ins>
      <w:del w:id="43" w:author="陈 ." w:date="2019-08-28T10:12:00Z">
        <w:r>
          <w:rPr>
            <w:rFonts w:ascii="Times New Roman" w:hAnsi="Times New Roman" w:cs="Times New Roman"/>
            <w:sz w:val="24"/>
          </w:rPr>
          <w:delText>due to the environmental protection conception that would promotes.</w:delText>
        </w:r>
      </w:del>
      <w:r>
        <w:rPr>
          <w:rFonts w:ascii="Times New Roman" w:hAnsi="Times New Roman" w:cs="Times New Roman"/>
          <w:sz w:val="24"/>
        </w:rPr>
        <w:t xml:space="preserve"> However, </w:t>
      </w:r>
      <w:del w:id="44" w:author="陈 ." w:date="2019-08-28T10:13:00Z">
        <w:r>
          <w:rPr>
            <w:rFonts w:ascii="Times New Roman" w:hAnsi="Times New Roman" w:cs="Times New Roman"/>
            <w:sz w:val="24"/>
          </w:rPr>
          <w:delText>both of those people</w:delText>
        </w:r>
      </w:del>
      <w:ins w:id="45" w:author="陈 ." w:date="2019-08-28T10:13:00Z">
        <w:r>
          <w:rPr>
            <w:rFonts w:ascii="Times New Roman" w:hAnsi="Times New Roman" w:cs="Times New Roman"/>
            <w:sz w:val="24"/>
          </w:rPr>
          <w:t>they both</w:t>
        </w:r>
      </w:ins>
      <w:r>
        <w:rPr>
          <w:rFonts w:ascii="Times New Roman" w:hAnsi="Times New Roman" w:cs="Times New Roman"/>
          <w:sz w:val="24"/>
        </w:rPr>
        <w:t xml:space="preserve"> ignore a fact that such actions require a complicated background knowledge, such as how to recycle the </w:t>
      </w:r>
      <w:del w:id="46" w:author="陈 ." w:date="2019-08-28T10:13:00Z">
        <w:r>
          <w:rPr>
            <w:rFonts w:ascii="Times New Roman" w:hAnsi="Times New Roman" w:cs="Times New Roman"/>
            <w:sz w:val="24"/>
          </w:rPr>
          <w:delText xml:space="preserve">waist </w:delText>
        </w:r>
      </w:del>
      <w:ins w:id="47" w:author="陈 ." w:date="2019-08-28T10:13:00Z">
        <w:r>
          <w:rPr>
            <w:rFonts w:ascii="Times New Roman" w:hAnsi="Times New Roman" w:cs="Times New Roman"/>
            <w:sz w:val="24"/>
          </w:rPr>
          <w:t xml:space="preserve">waste </w:t>
        </w:r>
      </w:ins>
      <w:r>
        <w:rPr>
          <w:rFonts w:ascii="Times New Roman" w:hAnsi="Times New Roman" w:cs="Times New Roman"/>
          <w:sz w:val="24"/>
        </w:rPr>
        <w:t xml:space="preserve">or how to tell the organic food from other food, which makes those actions less accessible and </w:t>
      </w:r>
      <w:ins w:id="48" w:author="陈 ." w:date="2019-08-28T10:13:00Z">
        <w:r>
          <w:rPr>
            <w:rFonts w:ascii="Times New Roman" w:hAnsi="Times New Roman" w:cs="Times New Roman"/>
            <w:sz w:val="24"/>
          </w:rPr>
          <w:t xml:space="preserve">impractical </w:t>
        </w:r>
      </w:ins>
      <w:del w:id="49" w:author="陈 ." w:date="2019-08-28T10:13:00Z">
        <w:r>
          <w:rPr>
            <w:rFonts w:ascii="Times New Roman" w:hAnsi="Times New Roman" w:cs="Times New Roman"/>
            <w:sz w:val="24"/>
          </w:rPr>
          <w:delText xml:space="preserve">convenient </w:delText>
        </w:r>
      </w:del>
      <w:r>
        <w:rPr>
          <w:rFonts w:ascii="Times New Roman" w:hAnsi="Times New Roman" w:cs="Times New Roman"/>
          <w:sz w:val="24"/>
        </w:rPr>
        <w:t>to many ordinary people.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 nutshell, from my perspective, travelling by bike or walking is the most useful action for people to help protect the environment.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36D2E"/>
    <w:multiLevelType w:val="multilevel"/>
    <w:tmpl w:val="3AD36D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 .">
    <w15:presenceInfo w15:providerId="Windows Live" w15:userId="a2bab587efe4b6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4F"/>
    <w:rsid w:val="00082A03"/>
    <w:rsid w:val="000836A5"/>
    <w:rsid w:val="000B4068"/>
    <w:rsid w:val="000C5018"/>
    <w:rsid w:val="000F53DA"/>
    <w:rsid w:val="001A635E"/>
    <w:rsid w:val="001E4A22"/>
    <w:rsid w:val="001E6D4F"/>
    <w:rsid w:val="002B357A"/>
    <w:rsid w:val="002F4890"/>
    <w:rsid w:val="00340D74"/>
    <w:rsid w:val="00362C16"/>
    <w:rsid w:val="003C5FE4"/>
    <w:rsid w:val="003C78C9"/>
    <w:rsid w:val="00471A43"/>
    <w:rsid w:val="00482E26"/>
    <w:rsid w:val="00591F5E"/>
    <w:rsid w:val="006277E3"/>
    <w:rsid w:val="00714CDC"/>
    <w:rsid w:val="007267C2"/>
    <w:rsid w:val="007631A7"/>
    <w:rsid w:val="00800AC8"/>
    <w:rsid w:val="00885F0D"/>
    <w:rsid w:val="008A124B"/>
    <w:rsid w:val="008F1511"/>
    <w:rsid w:val="00916CB9"/>
    <w:rsid w:val="00931FDF"/>
    <w:rsid w:val="009578E9"/>
    <w:rsid w:val="00966E35"/>
    <w:rsid w:val="00991472"/>
    <w:rsid w:val="009D4FA7"/>
    <w:rsid w:val="009E5516"/>
    <w:rsid w:val="009F004F"/>
    <w:rsid w:val="00A84B50"/>
    <w:rsid w:val="00AF2192"/>
    <w:rsid w:val="00B232A8"/>
    <w:rsid w:val="00BE1206"/>
    <w:rsid w:val="00C44943"/>
    <w:rsid w:val="00CE407B"/>
    <w:rsid w:val="00CF54B2"/>
    <w:rsid w:val="00D412EF"/>
    <w:rsid w:val="00F0562B"/>
    <w:rsid w:val="00FA6316"/>
    <w:rsid w:val="00FB7671"/>
    <w:rsid w:val="00FE2D0C"/>
    <w:rsid w:val="1B7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525</Words>
  <Characters>2999</Characters>
  <Lines>24</Lines>
  <Paragraphs>7</Paragraphs>
  <TotalTime>28</TotalTime>
  <ScaleCrop>false</ScaleCrop>
  <LinksUpToDate>false</LinksUpToDate>
  <CharactersWithSpaces>3517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2019-08-12T15:57:00Z</dcterms:created>
  <dc:creator>陈 .</dc:creator>
  <cp:lastModifiedBy>lions</cp:lastModifiedBy>
  <dcterms:modified xsi:type="dcterms:W3CDTF">2019-10-19T15:22:52Z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