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del w:id="0" w:author="lions" w:date="2018-08-20T12:50:12Z"/>
          <w:rFonts w:hint="eastAsia" w:eastAsiaTheme="minorEastAsia"/>
          <w:lang w:val="en-US" w:eastAsia="zh-CN"/>
        </w:rPr>
      </w:pPr>
      <w:r>
        <w:t xml:space="preserve">With more importance attached to education, the universities are now seeking for the possible ways to improve the quality of education for the students. Two kinds of summer vacation programs are </w:t>
      </w:r>
      <w:ins w:id="1" w:author="lions" w:date="2018-08-20T12:50:04Z">
        <w:r>
          <w:rPr>
            <w:rFonts w:hint="eastAsia"/>
            <w:lang w:val="en-US" w:eastAsia="zh-CN"/>
          </w:rPr>
          <w:t>therefore</w:t>
        </w:r>
      </w:ins>
      <w:ins w:id="2" w:author="lions" w:date="2018-08-20T12:50:05Z">
        <w:r>
          <w:rPr>
            <w:rFonts w:hint="eastAsia"/>
            <w:lang w:val="en-US" w:eastAsia="zh-CN"/>
          </w:rPr>
          <w:t xml:space="preserve"> </w:t>
        </w:r>
      </w:ins>
      <w:r>
        <w:t xml:space="preserve">provided for students who are going to enter the school: one is to take some college course in advance, the other is to visit the history museums and the historical relics. From my personal perspective, taking course which is related to students’ majors in advance can bring more benefits for the new coming students. </w:t>
      </w:r>
      <w:ins w:id="3" w:author="lions" w:date="2018-08-20T12:50:14Z">
        <w:r>
          <w:rPr>
            <w:rFonts w:hint="eastAsia"/>
            <w:lang w:val="en-US" w:eastAsia="zh-CN"/>
          </w:rPr>
          <w:t xml:space="preserve"> Goo</w:t>
        </w:r>
      </w:ins>
      <w:ins w:id="4" w:author="lions" w:date="2018-08-20T12:50:15Z">
        <w:r>
          <w:rPr>
            <w:rFonts w:hint="eastAsia"/>
            <w:lang w:val="en-US" w:eastAsia="zh-CN"/>
          </w:rPr>
          <w:t xml:space="preserve">d </w:t>
        </w:r>
      </w:ins>
    </w:p>
    <w:p>
      <w:pPr>
        <w:rPr>
          <w:rFonts w:hint="eastAsia" w:eastAsiaTheme="minorEastAsia"/>
          <w:lang w:val="en-US" w:eastAsia="zh-CN"/>
        </w:rPr>
      </w:pPr>
    </w:p>
    <w:p>
      <w:pPr>
        <w:rPr>
          <w:rFonts w:hint="eastAsia" w:eastAsiaTheme="minorEastAsia"/>
          <w:lang w:val="en-US" w:eastAsia="zh-CN"/>
        </w:rPr>
      </w:pPr>
      <w:r>
        <w:t xml:space="preserve">Firstly, taking courses </w:t>
      </w:r>
      <w:ins w:id="5" w:author="lions" w:date="2018-08-20T12:50:21Z">
        <w:r>
          <w:rPr>
            <w:rFonts w:hint="eastAsia"/>
            <w:lang w:val="en-US" w:eastAsia="zh-CN"/>
          </w:rPr>
          <w:t>in a</w:t>
        </w:r>
      </w:ins>
      <w:ins w:id="6" w:author="lions" w:date="2018-08-20T12:50:22Z">
        <w:r>
          <w:rPr>
            <w:rFonts w:hint="eastAsia"/>
            <w:lang w:val="en-US" w:eastAsia="zh-CN"/>
          </w:rPr>
          <w:t>dvan</w:t>
        </w:r>
      </w:ins>
      <w:ins w:id="7" w:author="lions" w:date="2018-08-20T12:50:23Z">
        <w:r>
          <w:rPr>
            <w:rFonts w:hint="eastAsia"/>
            <w:lang w:val="en-US" w:eastAsia="zh-CN"/>
          </w:rPr>
          <w:t xml:space="preserve">ce </w:t>
        </w:r>
      </w:ins>
      <w:r>
        <w:t xml:space="preserve">can help the new students better understand the university they are going to study in. The students can know more about the teaching style of the professors and the form of the assignments in person during the summer course. This can be well illustrated by my sister’s own experience. My sister was going to the Yale University to learn the astronomy and she chose to enter the summer vacation program about the astronomy in Yale. She learnt a lot in the program, for example, she knew that the professors in the Yale advocate the group discussion as the learning methods, that is, the professor always ask the students to sit in groups and discuss upon the concepts or theories he has just illustrated. Also, my sister learnt that presentation is the popular way of assignment in the Yale. During her study in the program, the professor has required them to do the presentation about the asteroid and comets, which she found really interesting. From the summer vacation program on astronomy, my sister learnt about the teaching and assignment styles of the university, which grant her a deeper understanding for the school she was going to study in. </w:t>
      </w:r>
      <w:ins w:id="8" w:author="lions" w:date="2018-08-20T12:50:59Z">
        <w:r>
          <w:rPr>
            <w:rFonts w:hint="eastAsia"/>
            <w:lang w:val="en-US" w:eastAsia="zh-CN"/>
          </w:rPr>
          <w:t>Good</w:t>
        </w:r>
      </w:ins>
      <w:ins w:id="9" w:author="lions" w:date="2018-08-20T12:51:00Z">
        <w:r>
          <w:rPr>
            <w:rFonts w:hint="eastAsia"/>
            <w:lang w:val="en-US" w:eastAsia="zh-CN"/>
          </w:rPr>
          <w:t xml:space="preserve"> </w:t>
        </w:r>
      </w:ins>
    </w:p>
    <w:p/>
    <w:p>
      <w:r>
        <w:t>Secondly, taking courses on the subject related to their major can probably help students to preview the contents they will learn in the future, which will be beneficial for their future study in that subject and provide the student transition between the senior high school and university. this point can be well proven by the feedbacks from the students learning economics who take the summer vacation program on the economics in Wuhan University. the students reflected that they learnt in the summer program that they need to learn the micro economy</w:t>
      </w:r>
      <w:ins w:id="10" w:author="lions" w:date="2018-08-20T12:52:23Z">
        <w:r>
          <w:rPr>
            <w:rFonts w:hint="eastAsia"/>
            <w:lang w:val="en-US" w:eastAsia="zh-CN"/>
          </w:rPr>
          <w:t>, e</w:t>
        </w:r>
      </w:ins>
      <w:ins w:id="11" w:author="lions" w:date="2018-08-20T12:52:24Z">
        <w:r>
          <w:rPr>
            <w:rFonts w:hint="eastAsia"/>
            <w:lang w:val="en-US" w:eastAsia="zh-CN"/>
          </w:rPr>
          <w:t>special</w:t>
        </w:r>
      </w:ins>
      <w:ins w:id="12" w:author="lions" w:date="2018-08-20T12:52:25Z">
        <w:r>
          <w:rPr>
            <w:rFonts w:hint="eastAsia"/>
            <w:lang w:val="en-US" w:eastAsia="zh-CN"/>
          </w:rPr>
          <w:t>ly..</w:t>
        </w:r>
      </w:ins>
      <w:ins w:id="13" w:author="lions" w:date="2018-08-20T12:52:26Z">
        <w:r>
          <w:rPr>
            <w:rFonts w:hint="eastAsia"/>
            <w:lang w:val="en-US" w:eastAsia="zh-CN"/>
          </w:rPr>
          <w:t>..,</w:t>
        </w:r>
      </w:ins>
      <w:ins w:id="14" w:author="lions" w:date="2018-08-20T12:52:27Z">
        <w:r>
          <w:rPr>
            <w:rFonts w:hint="eastAsia"/>
            <w:lang w:val="en-US" w:eastAsia="zh-CN"/>
          </w:rPr>
          <w:t xml:space="preserve"> </w:t>
        </w:r>
      </w:ins>
      <w:ins w:id="15" w:author="lions" w:date="2018-08-20T12:52:28Z">
        <w:r>
          <w:rPr>
            <w:rFonts w:hint="eastAsia"/>
            <w:lang w:val="en-US" w:eastAsia="zh-CN"/>
          </w:rPr>
          <w:t>可以</w:t>
        </w:r>
      </w:ins>
      <w:ins w:id="16" w:author="lions" w:date="2018-08-20T12:52:29Z">
        <w:r>
          <w:rPr>
            <w:rFonts w:hint="eastAsia"/>
            <w:lang w:val="en-US" w:eastAsia="zh-CN"/>
          </w:rPr>
          <w:t>具体</w:t>
        </w:r>
      </w:ins>
      <w:ins w:id="17" w:author="lions" w:date="2018-08-20T12:52:33Z">
        <w:r>
          <w:rPr>
            <w:rFonts w:hint="eastAsia"/>
            <w:lang w:val="en-US" w:eastAsia="zh-CN"/>
          </w:rPr>
          <w:t>一下</w:t>
        </w:r>
      </w:ins>
      <w:r>
        <w:t xml:space="preserve"> in their first semester and they can just preview the chapter to prepare for the coming study. also, most of the students who took the summer program which is to take the course thought that the program really provides them a mild transition between the senior high school and the university. they changed their learning method from only accepting the knowledge which they use throughout their senior high school to thinking actively and discussing with their professors. </w:t>
      </w:r>
    </w:p>
    <w:p/>
    <w:p>
      <w:pPr>
        <w:rPr>
          <w:rFonts w:hint="eastAsia" w:eastAsiaTheme="minorEastAsia"/>
          <w:lang w:val="en-US" w:eastAsia="zh-CN"/>
        </w:rPr>
      </w:pPr>
      <w:r>
        <w:t xml:space="preserve">Granted, visiting the historical relics and museum can possibly help students to harvest more historical knowledge, which will broaden their horizon. However, the benefits may not be so significant if the students do not intent to take history as their major. The time spent on learning history may be more efficiently used to learn the course related to their future major. </w:t>
      </w:r>
      <w:ins w:id="18" w:author="lions" w:date="2018-08-20T12:52:51Z">
        <w:r>
          <w:rPr>
            <w:rFonts w:hint="eastAsia"/>
            <w:lang w:val="en-US" w:eastAsia="zh-CN"/>
          </w:rPr>
          <w:t xml:space="preserve"> </w:t>
        </w:r>
      </w:ins>
      <w:ins w:id="19" w:author="lions" w:date="2018-08-20T12:52:53Z">
        <w:r>
          <w:rPr>
            <w:rFonts w:hint="eastAsia"/>
            <w:lang w:val="en-US" w:eastAsia="zh-CN"/>
          </w:rPr>
          <w:t>G</w:t>
        </w:r>
      </w:ins>
      <w:ins w:id="20" w:author="lions" w:date="2018-08-20T12:52:55Z">
        <w:r>
          <w:rPr>
            <w:rFonts w:hint="eastAsia"/>
            <w:lang w:val="en-US" w:eastAsia="zh-CN"/>
          </w:rPr>
          <w:t>ood</w:t>
        </w:r>
      </w:ins>
      <w:ins w:id="21" w:author="lions" w:date="2018-08-20T12:52:56Z">
        <w:r>
          <w:rPr>
            <w:rFonts w:hint="eastAsia"/>
            <w:lang w:val="en-US" w:eastAsia="zh-CN"/>
          </w:rPr>
          <w:t xml:space="preserve"> </w:t>
        </w:r>
      </w:ins>
    </w:p>
    <w:p/>
    <w:p>
      <w:pPr>
        <w:rPr>
          <w:rFonts w:hint="eastAsia"/>
        </w:rPr>
      </w:pPr>
      <w:r>
        <w:t xml:space="preserve">In conclusion, I think it is more beneficial for the students to take the course which is related to their future major in advance during the summer vacation </w:t>
      </w:r>
      <w:ins w:id="22" w:author="lions" w:date="2018-08-24T15:50:45Z">
        <w:r>
          <w:rPr>
            <w:rFonts w:hint="eastAsia"/>
            <w:lang w:val="en-US" w:eastAsia="zh-CN"/>
          </w:rPr>
          <w:t xml:space="preserve">  </w:t>
        </w:r>
      </w:ins>
      <w:bookmarkStart w:id="0" w:name="_GoBack"/>
      <w:bookmarkEnd w:id="0"/>
      <w:r>
        <w:t xml:space="preserve">program. </w:t>
      </w: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ons">
    <w15:presenceInfo w15:providerId="WPS Office" w15:userId="886919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trackRevisions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D0"/>
    <w:rsid w:val="00082D20"/>
    <w:rsid w:val="00083C68"/>
    <w:rsid w:val="007C26E4"/>
    <w:rsid w:val="008E3FBB"/>
    <w:rsid w:val="00AF1273"/>
    <w:rsid w:val="00D058D0"/>
    <w:rsid w:val="00F15A02"/>
    <w:rsid w:val="218A6294"/>
    <w:rsid w:val="4C64044A"/>
    <w:rsid w:val="767537CC"/>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487</Words>
  <Characters>2778</Characters>
  <Lines>23</Lines>
  <Paragraphs>6</Paragraphs>
  <TotalTime>83</TotalTime>
  <ScaleCrop>false</ScaleCrop>
  <LinksUpToDate>false</LinksUpToDate>
  <CharactersWithSpaces>3259</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2018-08-20T03:52:00Z</dcterms:created>
  <dc:creator>Microsoft Office 用户</dc:creator>
  <cp:lastModifiedBy>lions</cp:lastModifiedBy>
  <dcterms:modified xsi:type="dcterms:W3CDTF">2018-08-24T07:50:48Z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