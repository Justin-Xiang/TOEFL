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90402" w14:textId="0C1F50AE" w:rsidR="002B1C81" w:rsidRDefault="002B1C81">
      <w:pPr>
        <w:rPr>
          <w:sz w:val="22"/>
          <w:szCs w:val="24"/>
        </w:rPr>
      </w:pPr>
      <w:r w:rsidRPr="000F46AD">
        <w:rPr>
          <w:rFonts w:hint="eastAsia"/>
          <w:sz w:val="22"/>
          <w:szCs w:val="24"/>
        </w:rPr>
        <w:t>B</w:t>
      </w:r>
      <w:r w:rsidRPr="000F46AD">
        <w:rPr>
          <w:sz w:val="22"/>
          <w:szCs w:val="24"/>
        </w:rPr>
        <w:t>oth the reading and the lecture talk about the population de</w:t>
      </w:r>
      <w:r w:rsidR="00635EAC" w:rsidRPr="000F46AD">
        <w:rPr>
          <w:sz w:val="22"/>
          <w:szCs w:val="24"/>
        </w:rPr>
        <w:t>c</w:t>
      </w:r>
      <w:r w:rsidRPr="000F46AD">
        <w:rPr>
          <w:sz w:val="22"/>
          <w:szCs w:val="24"/>
        </w:rPr>
        <w:t>line of sea otters</w:t>
      </w:r>
      <w:ins w:id="0" w:author="Justin Harold" w:date="2020-10-24T13:43:00Z">
        <w:r w:rsidR="00A12056">
          <w:rPr>
            <w:sz w:val="22"/>
            <w:szCs w:val="24"/>
          </w:rPr>
          <w:t xml:space="preserve"> in…</w:t>
        </w:r>
      </w:ins>
      <w:r w:rsidRPr="000F46AD">
        <w:rPr>
          <w:sz w:val="22"/>
          <w:szCs w:val="24"/>
        </w:rPr>
        <w:t>.</w:t>
      </w:r>
      <w:r w:rsidR="00A12056">
        <w:rPr>
          <w:sz w:val="22"/>
          <w:szCs w:val="24"/>
        </w:rPr>
        <w:t xml:space="preserve"> </w:t>
      </w:r>
      <w:r w:rsidRPr="000F46AD">
        <w:rPr>
          <w:sz w:val="22"/>
          <w:szCs w:val="24"/>
        </w:rPr>
        <w:t>The reading thinks that the cause of decline is environmental pollution,</w:t>
      </w:r>
      <w:r w:rsidR="00A12056">
        <w:rPr>
          <w:sz w:val="22"/>
          <w:szCs w:val="24"/>
        </w:rPr>
        <w:t xml:space="preserve"> </w:t>
      </w:r>
      <w:r w:rsidRPr="000F46AD">
        <w:rPr>
          <w:sz w:val="22"/>
          <w:szCs w:val="24"/>
        </w:rPr>
        <w:t>which is completely different with the occasion in the lecture.</w:t>
      </w:r>
    </w:p>
    <w:p w14:paraId="556FB84F" w14:textId="77777777" w:rsidR="00A12056" w:rsidRPr="000F46AD" w:rsidRDefault="00A12056">
      <w:pPr>
        <w:rPr>
          <w:sz w:val="22"/>
          <w:szCs w:val="24"/>
        </w:rPr>
      </w:pPr>
    </w:p>
    <w:p w14:paraId="35EB9758" w14:textId="78B1CDD7" w:rsidR="00893AC8" w:rsidRDefault="002B1C81">
      <w:pPr>
        <w:rPr>
          <w:sz w:val="22"/>
          <w:szCs w:val="24"/>
        </w:rPr>
      </w:pPr>
      <w:r w:rsidRPr="000F46AD">
        <w:rPr>
          <w:sz w:val="22"/>
          <w:szCs w:val="24"/>
        </w:rPr>
        <w:t>First, the lecture believes that the predation is the most likely cause of sea otter decline,</w:t>
      </w:r>
      <w:r w:rsidR="00A12056">
        <w:rPr>
          <w:sz w:val="22"/>
          <w:szCs w:val="24"/>
        </w:rPr>
        <w:t xml:space="preserve"> </w:t>
      </w:r>
      <w:r w:rsidRPr="000F46AD">
        <w:rPr>
          <w:sz w:val="22"/>
          <w:szCs w:val="24"/>
        </w:rPr>
        <w:t xml:space="preserve"> </w:t>
      </w:r>
      <w:proofErr w:type="spellStart"/>
      <w:r w:rsidRPr="000F46AD">
        <w:rPr>
          <w:sz w:val="22"/>
          <w:szCs w:val="24"/>
        </w:rPr>
        <w:t>explaning</w:t>
      </w:r>
      <w:proofErr w:type="spellEnd"/>
      <w:r w:rsidRPr="000F46AD">
        <w:rPr>
          <w:sz w:val="22"/>
          <w:szCs w:val="24"/>
        </w:rPr>
        <w:t xml:space="preserve"> that no one can really find dead sea otters washing off on Alaskan beaches</w:t>
      </w:r>
      <w:ins w:id="1" w:author="Justin Harold" w:date="2020-10-24T13:43:00Z">
        <w:r w:rsidR="00A12056">
          <w:rPr>
            <w:sz w:val="22"/>
            <w:szCs w:val="24"/>
          </w:rPr>
          <w:t>, and</w:t>
        </w:r>
      </w:ins>
      <w:del w:id="2" w:author="Justin Harold" w:date="2020-10-24T13:43:00Z">
        <w:r w:rsidRPr="000F46AD" w:rsidDel="00A12056">
          <w:rPr>
            <w:sz w:val="22"/>
            <w:szCs w:val="24"/>
          </w:rPr>
          <w:delText>.</w:delText>
        </w:r>
        <w:r w:rsidR="00A12056" w:rsidDel="00A12056">
          <w:rPr>
            <w:sz w:val="22"/>
            <w:szCs w:val="24"/>
          </w:rPr>
          <w:delText xml:space="preserve"> </w:delText>
        </w:r>
        <w:r w:rsidRPr="000F46AD" w:rsidDel="00A12056">
          <w:rPr>
            <w:sz w:val="22"/>
            <w:szCs w:val="24"/>
          </w:rPr>
          <w:delText xml:space="preserve">And </w:delText>
        </w:r>
      </w:del>
      <w:r w:rsidRPr="000F46AD">
        <w:rPr>
          <w:sz w:val="22"/>
          <w:szCs w:val="24"/>
        </w:rPr>
        <w:t xml:space="preserve"> if the otter is killed by a predator, it can’t wash up on shore,</w:t>
      </w:r>
      <w:r w:rsidR="00A12056">
        <w:rPr>
          <w:sz w:val="22"/>
          <w:szCs w:val="24"/>
        </w:rPr>
        <w:t xml:space="preserve"> </w:t>
      </w:r>
      <w:r w:rsidRPr="000F46AD">
        <w:rPr>
          <w:sz w:val="22"/>
          <w:szCs w:val="24"/>
        </w:rPr>
        <w:t>which is consistent with the predator hypothesis.</w:t>
      </w:r>
      <w:r w:rsidR="00A12056">
        <w:rPr>
          <w:sz w:val="22"/>
          <w:szCs w:val="24"/>
        </w:rPr>
        <w:t xml:space="preserve"> </w:t>
      </w:r>
      <w:r w:rsidRPr="000F46AD">
        <w:rPr>
          <w:sz w:val="22"/>
          <w:szCs w:val="24"/>
        </w:rPr>
        <w:t>Such a situation is presented quite differently in the reading.</w:t>
      </w:r>
      <w:r w:rsidR="00A12056">
        <w:rPr>
          <w:sz w:val="22"/>
          <w:szCs w:val="24"/>
        </w:rPr>
        <w:t xml:space="preserve"> </w:t>
      </w:r>
      <w:r w:rsidRPr="000F46AD">
        <w:rPr>
          <w:sz w:val="22"/>
          <w:szCs w:val="24"/>
        </w:rPr>
        <w:t>The reading ho</w:t>
      </w:r>
      <w:ins w:id="3" w:author="Justin Harold" w:date="2020-10-24T13:43:00Z">
        <w:r w:rsidR="00A12056">
          <w:rPr>
            <w:sz w:val="22"/>
            <w:szCs w:val="24"/>
          </w:rPr>
          <w:t>ld</w:t>
        </w:r>
      </w:ins>
      <w:del w:id="4" w:author="Justin Harold" w:date="2020-10-24T13:43:00Z">
        <w:r w:rsidRPr="000F46AD" w:rsidDel="00A12056">
          <w:rPr>
            <w:sz w:val="22"/>
            <w:szCs w:val="24"/>
          </w:rPr>
          <w:delText>st</w:delText>
        </w:r>
      </w:del>
      <w:r w:rsidRPr="000F46AD">
        <w:rPr>
          <w:sz w:val="22"/>
          <w:szCs w:val="24"/>
        </w:rPr>
        <w:t xml:space="preserve">s that </w:t>
      </w:r>
      <w:r w:rsidR="00635EAC" w:rsidRPr="000F46AD">
        <w:rPr>
          <w:sz w:val="22"/>
          <w:szCs w:val="24"/>
        </w:rPr>
        <w:t>pollution is the more likely cause beca</w:t>
      </w:r>
      <w:r w:rsidR="00A12056">
        <w:rPr>
          <w:sz w:val="22"/>
          <w:szCs w:val="24"/>
        </w:rPr>
        <w:t>u</w:t>
      </w:r>
      <w:r w:rsidR="00635EAC" w:rsidRPr="000F46AD">
        <w:rPr>
          <w:sz w:val="22"/>
          <w:szCs w:val="24"/>
        </w:rPr>
        <w:t xml:space="preserve">se </w:t>
      </w:r>
      <w:r w:rsidRPr="000F46AD">
        <w:rPr>
          <w:sz w:val="22"/>
          <w:szCs w:val="24"/>
        </w:rPr>
        <w:t xml:space="preserve">oil rigs and other sources of industrial chemical pollution </w:t>
      </w:r>
      <w:r w:rsidR="00635EAC" w:rsidRPr="000F46AD">
        <w:rPr>
          <w:sz w:val="22"/>
          <w:szCs w:val="24"/>
        </w:rPr>
        <w:t xml:space="preserve">could </w:t>
      </w:r>
      <w:r w:rsidRPr="000F46AD">
        <w:rPr>
          <w:sz w:val="22"/>
          <w:szCs w:val="24"/>
        </w:rPr>
        <w:t>decrease the otters’ resistance</w:t>
      </w:r>
      <w:r w:rsidR="00635EAC" w:rsidRPr="000F46AD">
        <w:rPr>
          <w:sz w:val="22"/>
          <w:szCs w:val="24"/>
        </w:rPr>
        <w:t xml:space="preserve"> to life-threatening infections and indirectly cause their death.</w:t>
      </w:r>
    </w:p>
    <w:p w14:paraId="7575600B" w14:textId="77777777" w:rsidR="00A12056" w:rsidRPr="000F46AD" w:rsidRDefault="00A12056">
      <w:pPr>
        <w:rPr>
          <w:sz w:val="22"/>
          <w:szCs w:val="24"/>
        </w:rPr>
      </w:pPr>
    </w:p>
    <w:p w14:paraId="2A19E3E9" w14:textId="0A15C02D" w:rsidR="00635EAC" w:rsidRDefault="00635EAC">
      <w:pPr>
        <w:rPr>
          <w:sz w:val="22"/>
          <w:szCs w:val="24"/>
        </w:rPr>
      </w:pPr>
      <w:r w:rsidRPr="000F46AD">
        <w:rPr>
          <w:rFonts w:hint="eastAsia"/>
          <w:sz w:val="22"/>
          <w:szCs w:val="24"/>
        </w:rPr>
        <w:t>S</w:t>
      </w:r>
      <w:r w:rsidRPr="000F46AD">
        <w:rPr>
          <w:sz w:val="22"/>
          <w:szCs w:val="24"/>
        </w:rPr>
        <w:t>econd, the lecture claims that orca cause the decline of sea otters, saying that because whales have disappeared from the area</w:t>
      </w:r>
      <w:ins w:id="5" w:author="Justin Harold" w:date="2020-10-24T13:44:00Z">
        <w:r w:rsidR="00A12056">
          <w:rPr>
            <w:sz w:val="22"/>
            <w:szCs w:val="24"/>
          </w:rPr>
          <w:t xml:space="preserve"> because of the human hunters</w:t>
        </w:r>
      </w:ins>
      <w:r w:rsidRPr="000F46AD">
        <w:rPr>
          <w:sz w:val="22"/>
          <w:szCs w:val="24"/>
        </w:rPr>
        <w:t>,</w:t>
      </w:r>
      <w:r w:rsidR="00A12056">
        <w:rPr>
          <w:sz w:val="22"/>
          <w:szCs w:val="24"/>
        </w:rPr>
        <w:t xml:space="preserve"> </w:t>
      </w:r>
      <w:r w:rsidRPr="000F46AD">
        <w:rPr>
          <w:sz w:val="22"/>
          <w:szCs w:val="24"/>
        </w:rPr>
        <w:t>the orcas have to change their diet.</w:t>
      </w:r>
      <w:r w:rsidR="00A12056">
        <w:rPr>
          <w:sz w:val="22"/>
          <w:szCs w:val="24"/>
        </w:rPr>
        <w:t xml:space="preserve"> </w:t>
      </w:r>
      <w:r w:rsidRPr="000F46AD">
        <w:rPr>
          <w:sz w:val="22"/>
          <w:szCs w:val="24"/>
        </w:rPr>
        <w:t>In this case, they have probably started hunting smaller sea mamm</w:t>
      </w:r>
      <w:r w:rsidR="00A12056">
        <w:rPr>
          <w:sz w:val="22"/>
          <w:szCs w:val="24"/>
        </w:rPr>
        <w:t>al</w:t>
      </w:r>
      <w:r w:rsidRPr="000F46AD">
        <w:rPr>
          <w:sz w:val="22"/>
          <w:szCs w:val="24"/>
        </w:rPr>
        <w:t>s-the seals,</w:t>
      </w:r>
      <w:r w:rsidR="00A12056">
        <w:rPr>
          <w:sz w:val="22"/>
          <w:szCs w:val="24"/>
        </w:rPr>
        <w:t xml:space="preserve"> </w:t>
      </w:r>
      <w:r w:rsidRPr="000F46AD">
        <w:rPr>
          <w:sz w:val="22"/>
          <w:szCs w:val="24"/>
        </w:rPr>
        <w:t>the sea lions and sea otters.</w:t>
      </w:r>
      <w:r w:rsidR="00A12056">
        <w:rPr>
          <w:sz w:val="22"/>
          <w:szCs w:val="24"/>
        </w:rPr>
        <w:t xml:space="preserve"> </w:t>
      </w:r>
      <w:r w:rsidRPr="000F46AD">
        <w:rPr>
          <w:sz w:val="22"/>
          <w:szCs w:val="24"/>
        </w:rPr>
        <w:t>It again challenges what is stated in the reading.</w:t>
      </w:r>
      <w:r w:rsidR="00A12056">
        <w:rPr>
          <w:sz w:val="22"/>
          <w:szCs w:val="24"/>
        </w:rPr>
        <w:t xml:space="preserve"> </w:t>
      </w:r>
      <w:r w:rsidRPr="000F46AD">
        <w:rPr>
          <w:sz w:val="22"/>
          <w:szCs w:val="24"/>
        </w:rPr>
        <w:t>The reading harbors the idea that environmental pollution is the most likely cause, because only orcas have the same effect of decline of sea mammals.</w:t>
      </w:r>
      <w:r w:rsidR="00A12056">
        <w:rPr>
          <w:sz w:val="22"/>
          <w:szCs w:val="24"/>
        </w:rPr>
        <w:t xml:space="preserve"> </w:t>
      </w:r>
      <w:r w:rsidRPr="000F46AD">
        <w:rPr>
          <w:sz w:val="22"/>
          <w:szCs w:val="24"/>
        </w:rPr>
        <w:t>but orcas only hunt much larger prey</w:t>
      </w:r>
      <w:ins w:id="6" w:author="Justin Harold" w:date="2020-10-24T13:44:00Z">
        <w:r w:rsidR="00A12056">
          <w:rPr>
            <w:sz w:val="22"/>
            <w:szCs w:val="24"/>
          </w:rPr>
          <w:t>s</w:t>
        </w:r>
      </w:ins>
      <w:r w:rsidRPr="000F46AD">
        <w:rPr>
          <w:sz w:val="22"/>
          <w:szCs w:val="24"/>
        </w:rPr>
        <w:t>.</w:t>
      </w:r>
    </w:p>
    <w:p w14:paraId="1A72828A" w14:textId="77777777" w:rsidR="00A12056" w:rsidRPr="00A12056" w:rsidRDefault="00A12056">
      <w:pPr>
        <w:rPr>
          <w:sz w:val="22"/>
          <w:szCs w:val="24"/>
          <w:rPrChange w:id="7" w:author="Justin Harold" w:date="2020-10-24T13:44:00Z">
            <w:rPr>
              <w:sz w:val="22"/>
              <w:szCs w:val="24"/>
            </w:rPr>
          </w:rPrChange>
        </w:rPr>
      </w:pPr>
    </w:p>
    <w:p w14:paraId="3E492C6C" w14:textId="19621FC7" w:rsidR="00635EAC" w:rsidRPr="000F46AD" w:rsidRDefault="00635EAC">
      <w:pPr>
        <w:rPr>
          <w:sz w:val="22"/>
          <w:szCs w:val="24"/>
        </w:rPr>
      </w:pPr>
      <w:r w:rsidRPr="000F46AD">
        <w:rPr>
          <w:rFonts w:hint="eastAsia"/>
          <w:sz w:val="22"/>
          <w:szCs w:val="24"/>
        </w:rPr>
        <w:t>F</w:t>
      </w:r>
      <w:r w:rsidRPr="000F46AD">
        <w:rPr>
          <w:sz w:val="22"/>
          <w:szCs w:val="24"/>
        </w:rPr>
        <w:t>inally, the lecture puts forward that the uneven pattern of otter decline is better explained by the orca predation, pointing out that what happens to sea otters depends on whether their location is accessible to orcas or not.</w:t>
      </w:r>
      <w:r w:rsidR="00A12056">
        <w:rPr>
          <w:sz w:val="22"/>
          <w:szCs w:val="24"/>
        </w:rPr>
        <w:t xml:space="preserve"> </w:t>
      </w:r>
      <w:r w:rsidRPr="000F46AD">
        <w:rPr>
          <w:sz w:val="22"/>
          <w:szCs w:val="24"/>
        </w:rPr>
        <w:t>A shallow and rocky location where orcas can’t access is precisely where sea otter populations have not declined.</w:t>
      </w:r>
      <w:r w:rsidR="00A12056">
        <w:rPr>
          <w:sz w:val="22"/>
          <w:szCs w:val="24"/>
        </w:rPr>
        <w:t xml:space="preserve"> </w:t>
      </w:r>
      <w:r w:rsidRPr="000F46AD">
        <w:rPr>
          <w:sz w:val="22"/>
          <w:szCs w:val="24"/>
        </w:rPr>
        <w:t>The reading however provides an alternative exp</w:t>
      </w:r>
      <w:r w:rsidR="000F46AD" w:rsidRPr="000F46AD">
        <w:rPr>
          <w:sz w:val="22"/>
          <w:szCs w:val="24"/>
        </w:rPr>
        <w:t>lanation in this point.</w:t>
      </w:r>
      <w:r w:rsidR="00A12056">
        <w:rPr>
          <w:sz w:val="22"/>
          <w:szCs w:val="24"/>
        </w:rPr>
        <w:t xml:space="preserve"> </w:t>
      </w:r>
      <w:r w:rsidR="000F46AD" w:rsidRPr="000F46AD">
        <w:rPr>
          <w:sz w:val="22"/>
          <w:szCs w:val="24"/>
        </w:rPr>
        <w:t>The reading asserts that pollution cause uneven patter</w:t>
      </w:r>
      <w:ins w:id="8" w:author="Justin Harold" w:date="2020-10-24T13:44:00Z">
        <w:r w:rsidR="00A12056">
          <w:rPr>
            <w:sz w:val="22"/>
            <w:szCs w:val="24"/>
          </w:rPr>
          <w:t>n</w:t>
        </w:r>
      </w:ins>
      <w:r w:rsidR="000F46AD" w:rsidRPr="000F46AD">
        <w:rPr>
          <w:sz w:val="22"/>
          <w:szCs w:val="24"/>
        </w:rPr>
        <w:t xml:space="preserve"> of otter decline because the ocean currents or other environmental factors may cause uneven concentrations of pollutants along the </w:t>
      </w:r>
      <w:proofErr w:type="gramStart"/>
      <w:r w:rsidR="000F46AD" w:rsidRPr="000F46AD">
        <w:rPr>
          <w:sz w:val="22"/>
          <w:szCs w:val="24"/>
        </w:rPr>
        <w:t>coast..</w:t>
      </w:r>
      <w:proofErr w:type="gramEnd"/>
      <w:ins w:id="9" w:author="Justin Harold" w:date="2020-10-24T13:44:00Z">
        <w:r w:rsidR="00A12056">
          <w:rPr>
            <w:sz w:val="22"/>
            <w:szCs w:val="24"/>
          </w:rPr>
          <w:t xml:space="preserve"> good </w:t>
        </w:r>
      </w:ins>
      <w:bookmarkStart w:id="10" w:name="_GoBack"/>
      <w:bookmarkEnd w:id="10"/>
    </w:p>
    <w:sectPr w:rsidR="00635EAC" w:rsidRPr="000F46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stin Harold">
    <w15:presenceInfo w15:providerId="Windows Live" w15:userId="7ed6fbd9e86227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81"/>
    <w:rsid w:val="000F46AD"/>
    <w:rsid w:val="002B1C81"/>
    <w:rsid w:val="00635EAC"/>
    <w:rsid w:val="00893AC8"/>
    <w:rsid w:val="00A120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9A937"/>
  <w15:chartTrackingRefBased/>
  <w15:docId w15:val="{CD46949A-07C1-45A7-8288-23598CB69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Harold</dc:creator>
  <cp:keywords/>
  <dc:description/>
  <cp:lastModifiedBy>Justin Harold</cp:lastModifiedBy>
  <cp:revision>2</cp:revision>
  <dcterms:created xsi:type="dcterms:W3CDTF">2020-10-07T15:51:00Z</dcterms:created>
  <dcterms:modified xsi:type="dcterms:W3CDTF">2020-10-24T05:44:00Z</dcterms:modified>
</cp:coreProperties>
</file>