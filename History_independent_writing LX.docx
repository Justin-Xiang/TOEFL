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8A94" w14:textId="1373316A" w:rsidR="003663E2" w:rsidRPr="004336E6" w:rsidRDefault="006A5EB9">
      <w:pPr>
        <w:rPr>
          <w:sz w:val="24"/>
          <w:szCs w:val="28"/>
          <w:rPrChange w:id="0" w:author="吕 一奇" w:date="2020-11-05T15:41:00Z">
            <w:rPr/>
          </w:rPrChange>
        </w:rPr>
      </w:pPr>
      <w:r w:rsidRPr="004336E6">
        <w:rPr>
          <w:rFonts w:hint="eastAsia"/>
          <w:sz w:val="24"/>
          <w:szCs w:val="28"/>
          <w:rPrChange w:id="1" w:author="吕 一奇" w:date="2020-11-05T15:41:00Z">
            <w:rPr>
              <w:rFonts w:hint="eastAsia"/>
            </w:rPr>
          </w:rPrChange>
        </w:rPr>
        <w:t>Fir</w:t>
      </w:r>
      <w:r w:rsidRPr="004336E6">
        <w:rPr>
          <w:sz w:val="24"/>
          <w:szCs w:val="28"/>
          <w:rPrChange w:id="2" w:author="吕 一奇" w:date="2020-11-05T15:41:00Z">
            <w:rPr/>
          </w:rPrChange>
        </w:rPr>
        <w:t>st, history can teach</w:t>
      </w:r>
      <w:del w:id="3" w:author="吕 一奇" w:date="2020-11-05T15:34:00Z">
        <w:r w:rsidRPr="004336E6" w:rsidDel="004336E6">
          <w:rPr>
            <w:sz w:val="24"/>
            <w:szCs w:val="28"/>
            <w:rPrChange w:id="4" w:author="吕 一奇" w:date="2020-11-05T15:41:00Z">
              <w:rPr/>
            </w:rPrChange>
          </w:rPr>
          <w:delText xml:space="preserve"> people</w:delText>
        </w:r>
      </w:del>
      <w:ins w:id="5" w:author="吕 一奇" w:date="2020-11-05T15:34:00Z">
        <w:r w:rsidR="004336E6" w:rsidRPr="004336E6">
          <w:rPr>
            <w:sz w:val="24"/>
            <w:szCs w:val="28"/>
            <w:rPrChange w:id="6" w:author="吕 一奇" w:date="2020-11-05T15:41:00Z">
              <w:rPr>
                <w:sz w:val="28"/>
                <w:szCs w:val="32"/>
              </w:rPr>
            </w:rPrChange>
          </w:rPr>
          <w:t xml:space="preserve"> student</w:t>
        </w:r>
      </w:ins>
      <w:ins w:id="7" w:author="吕 一奇" w:date="2020-11-05T15:35:00Z">
        <w:r w:rsidR="004336E6" w:rsidRPr="004336E6">
          <w:rPr>
            <w:sz w:val="24"/>
            <w:szCs w:val="28"/>
            <w:rPrChange w:id="8" w:author="吕 一奇" w:date="2020-11-05T15:41:00Z">
              <w:rPr>
                <w:sz w:val="28"/>
                <w:szCs w:val="32"/>
              </w:rPr>
            </w:rPrChange>
          </w:rPr>
          <w:t>s</w:t>
        </w:r>
      </w:ins>
      <w:r w:rsidRPr="004336E6">
        <w:rPr>
          <w:sz w:val="24"/>
          <w:szCs w:val="28"/>
          <w:rPrChange w:id="9" w:author="吕 一奇" w:date="2020-11-05T15:41:00Z">
            <w:rPr/>
          </w:rPrChange>
        </w:rPr>
        <w:t xml:space="preserve"> many </w:t>
      </w:r>
      <w:ins w:id="10" w:author="吕 一奇" w:date="2020-11-05T15:35:00Z">
        <w:r w:rsidR="004336E6" w:rsidRPr="004336E6">
          <w:rPr>
            <w:sz w:val="24"/>
            <w:szCs w:val="28"/>
            <w:rPrChange w:id="11" w:author="吕 一奇" w:date="2020-11-05T15:41:00Z">
              <w:rPr>
                <w:sz w:val="28"/>
                <w:szCs w:val="32"/>
              </w:rPr>
            </w:rPrChange>
          </w:rPr>
          <w:t xml:space="preserve">important </w:t>
        </w:r>
      </w:ins>
      <w:r w:rsidRPr="004336E6">
        <w:rPr>
          <w:sz w:val="24"/>
          <w:szCs w:val="28"/>
          <w:rPrChange w:id="12" w:author="吕 一奇" w:date="2020-11-05T15:41:00Z">
            <w:rPr/>
          </w:rPrChange>
        </w:rPr>
        <w:t xml:space="preserve">lessons. Because during the </w:t>
      </w:r>
      <w:del w:id="13" w:author="吕 一奇" w:date="2020-11-05T15:35:00Z">
        <w:r w:rsidRPr="004336E6" w:rsidDel="004336E6">
          <w:rPr>
            <w:sz w:val="24"/>
            <w:szCs w:val="28"/>
            <w:rPrChange w:id="14" w:author="吕 一奇" w:date="2020-11-05T15:41:00Z">
              <w:rPr/>
            </w:rPrChange>
          </w:rPr>
          <w:delText xml:space="preserve">whole </w:delText>
        </w:r>
      </w:del>
      <w:ins w:id="15" w:author="吕 一奇" w:date="2020-11-05T15:35:00Z">
        <w:r w:rsidR="004336E6" w:rsidRPr="004336E6">
          <w:rPr>
            <w:sz w:val="24"/>
            <w:szCs w:val="28"/>
            <w:rPrChange w:id="16" w:author="吕 一奇" w:date="2020-11-05T15:41:00Z">
              <w:rPr>
                <w:sz w:val="28"/>
                <w:szCs w:val="32"/>
              </w:rPr>
            </w:rPrChange>
          </w:rPr>
          <w:t xml:space="preserve">human </w:t>
        </w:r>
      </w:ins>
      <w:r w:rsidRPr="004336E6">
        <w:rPr>
          <w:sz w:val="24"/>
          <w:szCs w:val="28"/>
          <w:rPrChange w:id="17" w:author="吕 一奇" w:date="2020-11-05T15:41:00Z">
            <w:rPr/>
          </w:rPrChange>
        </w:rPr>
        <w:t xml:space="preserve">history, there </w:t>
      </w:r>
      <w:del w:id="18" w:author="吕 一奇" w:date="2020-11-05T15:35:00Z">
        <w:r w:rsidRPr="004336E6" w:rsidDel="004336E6">
          <w:rPr>
            <w:sz w:val="24"/>
            <w:szCs w:val="28"/>
            <w:rPrChange w:id="19" w:author="吕 一奇" w:date="2020-11-05T15:41:00Z">
              <w:rPr/>
            </w:rPrChange>
          </w:rPr>
          <w:delText xml:space="preserve">are </w:delText>
        </w:r>
      </w:del>
      <w:ins w:id="20" w:author="吕 一奇" w:date="2020-11-05T15:35:00Z">
        <w:r w:rsidR="004336E6" w:rsidRPr="004336E6">
          <w:rPr>
            <w:sz w:val="24"/>
            <w:szCs w:val="28"/>
            <w:rPrChange w:id="21" w:author="吕 一奇" w:date="2020-11-05T15:41:00Z">
              <w:rPr>
                <w:sz w:val="28"/>
                <w:szCs w:val="32"/>
              </w:rPr>
            </w:rPrChange>
          </w:rPr>
          <w:t>were</w:t>
        </w:r>
        <w:r w:rsidR="004336E6" w:rsidRPr="004336E6">
          <w:rPr>
            <w:sz w:val="24"/>
            <w:szCs w:val="28"/>
            <w:rPrChange w:id="22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23" w:author="吕 一奇" w:date="2020-11-05T15:41:00Z">
            <w:rPr/>
          </w:rPrChange>
        </w:rPr>
        <w:t>many ups and downs</w:t>
      </w:r>
      <w:ins w:id="24" w:author="吕 一奇" w:date="2020-11-05T15:35:00Z">
        <w:r w:rsidR="004336E6" w:rsidRPr="004336E6">
          <w:rPr>
            <w:sz w:val="24"/>
            <w:szCs w:val="28"/>
            <w:rPrChange w:id="25" w:author="吕 一奇" w:date="2020-11-05T15:41:00Z">
              <w:rPr>
                <w:sz w:val="28"/>
                <w:szCs w:val="32"/>
              </w:rPr>
            </w:rPrChange>
          </w:rPr>
          <w:t xml:space="preserve"> with their own reasons behind</w:t>
        </w:r>
      </w:ins>
      <w:r w:rsidRPr="004336E6">
        <w:rPr>
          <w:sz w:val="24"/>
          <w:szCs w:val="28"/>
          <w:rPrChange w:id="26" w:author="吕 一奇" w:date="2020-11-05T15:41:00Z">
            <w:rPr/>
          </w:rPrChange>
        </w:rPr>
        <w:t>, which can be</w:t>
      </w:r>
      <w:ins w:id="27" w:author="吕 一奇" w:date="2020-11-05T15:35:00Z">
        <w:r w:rsidR="004336E6" w:rsidRPr="004336E6">
          <w:rPr>
            <w:sz w:val="24"/>
            <w:szCs w:val="28"/>
            <w:rPrChange w:id="28" w:author="吕 一奇" w:date="2020-11-05T15:41:00Z">
              <w:rPr>
                <w:sz w:val="28"/>
                <w:szCs w:val="32"/>
              </w:rPr>
            </w:rPrChange>
          </w:rPr>
          <w:t>/serve as</w:t>
        </w:r>
      </w:ins>
      <w:r w:rsidRPr="004336E6">
        <w:rPr>
          <w:sz w:val="24"/>
          <w:szCs w:val="28"/>
          <w:rPrChange w:id="29" w:author="吕 一奇" w:date="2020-11-05T15:41:00Z">
            <w:rPr/>
          </w:rPrChange>
        </w:rPr>
        <w:t xml:space="preserve"> the reference of </w:t>
      </w:r>
      <w:del w:id="30" w:author="吕 一奇" w:date="2020-11-05T15:35:00Z">
        <w:r w:rsidRPr="004336E6" w:rsidDel="004336E6">
          <w:rPr>
            <w:sz w:val="24"/>
            <w:szCs w:val="28"/>
            <w:rPrChange w:id="31" w:author="吕 一奇" w:date="2020-11-05T15:41:00Z">
              <w:rPr/>
            </w:rPrChange>
          </w:rPr>
          <w:delText xml:space="preserve">our </w:delText>
        </w:r>
      </w:del>
      <w:ins w:id="32" w:author="吕 一奇" w:date="2020-11-05T15:42:00Z">
        <w:r w:rsidR="004336E6">
          <w:rPr>
            <w:sz w:val="24"/>
            <w:szCs w:val="28"/>
          </w:rPr>
          <w:t>our</w:t>
        </w:r>
      </w:ins>
      <w:ins w:id="33" w:author="吕 一奇" w:date="2020-11-05T15:35:00Z">
        <w:r w:rsidR="004336E6" w:rsidRPr="004336E6">
          <w:rPr>
            <w:sz w:val="24"/>
            <w:szCs w:val="28"/>
            <w:rPrChange w:id="34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35" w:author="吕 一奇" w:date="2020-11-05T15:41:00Z">
            <w:rPr/>
          </w:rPrChange>
        </w:rPr>
        <w:t>behavior</w:t>
      </w:r>
      <w:ins w:id="36" w:author="吕 一奇" w:date="2020-11-05T15:35:00Z">
        <w:r w:rsidR="004336E6" w:rsidRPr="004336E6">
          <w:rPr>
            <w:sz w:val="24"/>
            <w:szCs w:val="28"/>
            <w:rPrChange w:id="37" w:author="吕 一奇" w:date="2020-11-05T15:41:00Z">
              <w:rPr>
                <w:sz w:val="28"/>
                <w:szCs w:val="32"/>
              </w:rPr>
            </w:rPrChange>
          </w:rPr>
          <w:t>s/practices today</w:t>
        </w:r>
      </w:ins>
      <w:r w:rsidRPr="004336E6">
        <w:rPr>
          <w:sz w:val="24"/>
          <w:szCs w:val="28"/>
          <w:rPrChange w:id="38" w:author="吕 一奇" w:date="2020-11-05T15:41:00Z">
            <w:rPr/>
          </w:rPrChange>
        </w:rPr>
        <w:t>. I would like to take WW</w:t>
      </w:r>
      <w:r w:rsidRPr="004336E6">
        <w:rPr>
          <w:rFonts w:hint="eastAsia"/>
          <w:sz w:val="24"/>
          <w:szCs w:val="28"/>
          <w:rPrChange w:id="39" w:author="吕 一奇" w:date="2020-11-05T15:41:00Z">
            <w:rPr>
              <w:rFonts w:hint="eastAsia"/>
            </w:rPr>
          </w:rPrChange>
        </w:rPr>
        <w:t>Ⅱ</w:t>
      </w:r>
      <w:r w:rsidRPr="004336E6">
        <w:rPr>
          <w:sz w:val="24"/>
          <w:szCs w:val="28"/>
          <w:rPrChange w:id="40" w:author="吕 一奇" w:date="2020-11-05T15:41:00Z">
            <w:rPr/>
          </w:rPrChange>
        </w:rPr>
        <w:t>as an example. I</w:t>
      </w:r>
      <w:ins w:id="41" w:author="吕 一奇" w:date="2020-11-05T15:36:00Z">
        <w:r w:rsidR="004336E6" w:rsidRPr="004336E6">
          <w:rPr>
            <w:sz w:val="24"/>
            <w:szCs w:val="28"/>
            <w:rPrChange w:id="42" w:author="吕 一奇" w:date="2020-11-05T15:41:00Z">
              <w:rPr>
                <w:sz w:val="28"/>
                <w:szCs w:val="32"/>
              </w:rPr>
            </w:rPrChange>
          </w:rPr>
          <w:t>t was</w:t>
        </w:r>
      </w:ins>
      <w:del w:id="43" w:author="吕 一奇" w:date="2020-11-05T15:36:00Z">
        <w:r w:rsidRPr="004336E6" w:rsidDel="004336E6">
          <w:rPr>
            <w:sz w:val="24"/>
            <w:szCs w:val="28"/>
            <w:rPrChange w:id="44" w:author="吕 一奇" w:date="2020-11-05T15:41:00Z">
              <w:rPr/>
            </w:rPrChange>
          </w:rPr>
          <w:delText xml:space="preserve">t’s </w:delText>
        </w:r>
      </w:del>
      <w:ins w:id="45" w:author="吕 一奇" w:date="2020-11-05T15:36:00Z">
        <w:r w:rsidR="004336E6" w:rsidRPr="004336E6">
          <w:rPr>
            <w:sz w:val="24"/>
            <w:szCs w:val="28"/>
            <w:rPrChange w:id="46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47" w:author="吕 一奇" w:date="2020-11-05T15:41:00Z">
            <w:rPr/>
          </w:rPrChange>
        </w:rPr>
        <w:t xml:space="preserve">a </w:t>
      </w:r>
      <w:del w:id="48" w:author="吕 一奇" w:date="2020-11-05T15:36:00Z">
        <w:r w:rsidRPr="004336E6" w:rsidDel="004336E6">
          <w:rPr>
            <w:sz w:val="24"/>
            <w:szCs w:val="28"/>
            <w:rPrChange w:id="49" w:author="吕 一奇" w:date="2020-11-05T15:41:00Z">
              <w:rPr/>
            </w:rPrChange>
          </w:rPr>
          <w:delText xml:space="preserve">global </w:delText>
        </w:r>
      </w:del>
      <w:r w:rsidRPr="004336E6">
        <w:rPr>
          <w:sz w:val="24"/>
          <w:szCs w:val="28"/>
          <w:rPrChange w:id="50" w:author="吕 一奇" w:date="2020-11-05T15:41:00Z">
            <w:rPr/>
          </w:rPrChange>
        </w:rPr>
        <w:t>war that lasted from 1939 to 1945</w:t>
      </w:r>
      <w:ins w:id="51" w:author="吕 一奇" w:date="2020-11-05T15:36:00Z">
        <w:r w:rsidR="004336E6" w:rsidRPr="004336E6">
          <w:rPr>
            <w:sz w:val="24"/>
            <w:szCs w:val="28"/>
            <w:rPrChange w:id="52" w:author="吕 一奇" w:date="2020-11-05T15:41:00Z">
              <w:rPr>
                <w:sz w:val="28"/>
                <w:szCs w:val="32"/>
              </w:rPr>
            </w:rPrChange>
          </w:rPr>
          <w:t xml:space="preserve"> and </w:t>
        </w:r>
      </w:ins>
      <w:del w:id="53" w:author="吕 一奇" w:date="2020-11-05T15:36:00Z">
        <w:r w:rsidRPr="004336E6" w:rsidDel="004336E6">
          <w:rPr>
            <w:sz w:val="24"/>
            <w:szCs w:val="28"/>
            <w:rPrChange w:id="54" w:author="吕 一奇" w:date="2020-11-05T15:41:00Z">
              <w:rPr/>
            </w:rPrChange>
          </w:rPr>
          <w:delText>. It</w:delText>
        </w:r>
      </w:del>
      <w:r w:rsidRPr="004336E6">
        <w:rPr>
          <w:sz w:val="24"/>
          <w:szCs w:val="28"/>
          <w:rPrChange w:id="55" w:author="吕 一奇" w:date="2020-11-05T15:41:00Z">
            <w:rPr/>
          </w:rPrChange>
        </w:rPr>
        <w:t xml:space="preserve"> involved </w:t>
      </w:r>
      <w:del w:id="56" w:author="吕 一奇" w:date="2020-11-05T15:42:00Z">
        <w:r w:rsidRPr="004336E6" w:rsidDel="004336E6">
          <w:rPr>
            <w:sz w:val="24"/>
            <w:szCs w:val="28"/>
            <w:rPrChange w:id="57" w:author="吕 一奇" w:date="2020-11-05T15:41:00Z">
              <w:rPr/>
            </w:rPrChange>
          </w:rPr>
          <w:delText xml:space="preserve">the </w:delText>
        </w:r>
      </w:del>
      <w:ins w:id="58" w:author="吕 一奇" w:date="2020-11-05T15:42:00Z">
        <w:r w:rsidR="004336E6">
          <w:rPr>
            <w:sz w:val="24"/>
            <w:szCs w:val="28"/>
          </w:rPr>
          <w:t>a</w:t>
        </w:r>
        <w:r w:rsidR="004336E6" w:rsidRPr="004336E6">
          <w:rPr>
            <w:sz w:val="24"/>
            <w:szCs w:val="28"/>
            <w:rPrChange w:id="59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60" w:author="吕 一奇" w:date="2020-11-05T15:41:00Z">
            <w:rPr/>
          </w:rPrChange>
        </w:rPr>
        <w:t>vast majority of the world’s countries</w:t>
      </w:r>
      <w:ins w:id="61" w:author="吕 一奇" w:date="2020-11-05T15:36:00Z">
        <w:r w:rsidR="004336E6" w:rsidRPr="004336E6">
          <w:rPr>
            <w:sz w:val="24"/>
            <w:szCs w:val="28"/>
            <w:rPrChange w:id="62" w:author="吕 一奇" w:date="2020-11-05T15:41:00Z">
              <w:rPr>
                <w:sz w:val="28"/>
                <w:szCs w:val="32"/>
              </w:rPr>
            </w:rPrChange>
          </w:rPr>
          <w:t xml:space="preserve">. </w:t>
        </w:r>
      </w:ins>
      <w:del w:id="63" w:author="吕 一奇" w:date="2020-11-05T15:36:00Z">
        <w:r w:rsidRPr="004336E6" w:rsidDel="004336E6">
          <w:rPr>
            <w:rFonts w:hint="eastAsia"/>
            <w:sz w:val="24"/>
            <w:szCs w:val="28"/>
            <w:rPrChange w:id="64" w:author="吕 一奇" w:date="2020-11-05T15:41:00Z">
              <w:rPr>
                <w:rFonts w:hint="eastAsia"/>
              </w:rPr>
            </w:rPrChange>
          </w:rPr>
          <w:delText>——</w:delText>
        </w:r>
      </w:del>
      <w:ins w:id="65" w:author="吕 一奇" w:date="2020-11-05T15:36:00Z">
        <w:r w:rsidR="004336E6" w:rsidRPr="004336E6">
          <w:rPr>
            <w:sz w:val="24"/>
            <w:szCs w:val="28"/>
            <w:rPrChange w:id="66" w:author="吕 一奇" w:date="2020-11-05T15:41:00Z">
              <w:rPr>
                <w:sz w:val="28"/>
                <w:szCs w:val="32"/>
              </w:rPr>
            </w:rPrChange>
          </w:rPr>
          <w:t>T</w:t>
        </w:r>
      </w:ins>
      <w:del w:id="67" w:author="吕 一奇" w:date="2020-11-05T15:36:00Z">
        <w:r w:rsidRPr="004336E6" w:rsidDel="004336E6">
          <w:rPr>
            <w:sz w:val="24"/>
            <w:szCs w:val="28"/>
            <w:rPrChange w:id="68" w:author="吕 一奇" w:date="2020-11-05T15:41:00Z">
              <w:rPr/>
            </w:rPrChange>
          </w:rPr>
          <w:delText>forming t</w:delText>
        </w:r>
      </w:del>
      <w:r w:rsidRPr="004336E6">
        <w:rPr>
          <w:sz w:val="24"/>
          <w:szCs w:val="28"/>
          <w:rPrChange w:id="69" w:author="吕 一奇" w:date="2020-11-05T15:41:00Z">
            <w:rPr/>
          </w:rPrChange>
        </w:rPr>
        <w:t>wo opposing military alliances</w:t>
      </w:r>
      <w:del w:id="70" w:author="吕 一奇" w:date="2020-11-05T15:36:00Z">
        <w:r w:rsidRPr="004336E6" w:rsidDel="004336E6">
          <w:rPr>
            <w:sz w:val="24"/>
            <w:szCs w:val="28"/>
            <w:rPrChange w:id="71" w:author="吕 一奇" w:date="2020-11-05T15:41:00Z">
              <w:rPr/>
            </w:rPrChange>
          </w:rPr>
          <w:delText xml:space="preserve">: </w:delText>
        </w:r>
      </w:del>
      <w:ins w:id="72" w:author="吕 一奇" w:date="2020-11-05T15:36:00Z">
        <w:r w:rsidR="004336E6" w:rsidRPr="004336E6">
          <w:rPr>
            <w:sz w:val="24"/>
            <w:szCs w:val="28"/>
            <w:rPrChange w:id="73" w:author="吕 一奇" w:date="2020-11-05T15:41:00Z">
              <w:rPr>
                <w:sz w:val="28"/>
                <w:szCs w:val="32"/>
              </w:rPr>
            </w:rPrChange>
          </w:rPr>
          <w:t>, that is,</w:t>
        </w:r>
        <w:r w:rsidR="004336E6" w:rsidRPr="004336E6">
          <w:rPr>
            <w:sz w:val="24"/>
            <w:szCs w:val="28"/>
            <w:rPrChange w:id="74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75" w:author="吕 一奇" w:date="2020-11-05T15:41:00Z">
            <w:rPr/>
          </w:rPrChange>
        </w:rPr>
        <w:t>the Allies and the Axis</w:t>
      </w:r>
      <w:ins w:id="76" w:author="吕 一奇" w:date="2020-11-05T15:37:00Z">
        <w:r w:rsidR="004336E6" w:rsidRPr="004336E6">
          <w:rPr>
            <w:sz w:val="24"/>
            <w:szCs w:val="28"/>
            <w:rPrChange w:id="77" w:author="吕 一奇" w:date="2020-11-05T15:41:00Z">
              <w:rPr>
                <w:sz w:val="28"/>
                <w:szCs w:val="32"/>
              </w:rPr>
            </w:rPrChange>
          </w:rPr>
          <w:t>, were formed during the war</w:t>
        </w:r>
      </w:ins>
      <w:r w:rsidRPr="004336E6">
        <w:rPr>
          <w:sz w:val="24"/>
          <w:szCs w:val="28"/>
          <w:rPrChange w:id="78" w:author="吕 一奇" w:date="2020-11-05T15:41:00Z">
            <w:rPr/>
          </w:rPrChange>
        </w:rPr>
        <w:t>. WW</w:t>
      </w:r>
      <w:r w:rsidRPr="004336E6">
        <w:rPr>
          <w:rFonts w:hint="eastAsia"/>
          <w:sz w:val="24"/>
          <w:szCs w:val="28"/>
          <w:rPrChange w:id="79" w:author="吕 一奇" w:date="2020-11-05T15:41:00Z">
            <w:rPr>
              <w:rFonts w:hint="eastAsia"/>
            </w:rPr>
          </w:rPrChange>
        </w:rPr>
        <w:t>Ⅱ</w:t>
      </w:r>
      <w:r w:rsidRPr="004336E6">
        <w:rPr>
          <w:sz w:val="24"/>
          <w:szCs w:val="28"/>
          <w:rPrChange w:id="80" w:author="吕 一奇" w:date="2020-11-05T15:41:00Z">
            <w:rPr/>
          </w:rPrChange>
        </w:rPr>
        <w:t xml:space="preserve"> was the deadliest </w:t>
      </w:r>
      <w:ins w:id="81" w:author="吕 一奇" w:date="2020-11-05T15:42:00Z">
        <w:r w:rsidR="004336E6">
          <w:rPr>
            <w:sz w:val="24"/>
            <w:szCs w:val="28"/>
          </w:rPr>
          <w:t xml:space="preserve">military </w:t>
        </w:r>
      </w:ins>
      <w:r w:rsidRPr="004336E6">
        <w:rPr>
          <w:sz w:val="24"/>
          <w:szCs w:val="28"/>
          <w:rPrChange w:id="82" w:author="吕 一奇" w:date="2020-11-05T15:41:00Z">
            <w:rPr/>
          </w:rPrChange>
        </w:rPr>
        <w:t xml:space="preserve">conflict </w:t>
      </w:r>
      <w:del w:id="83" w:author="吕 一奇" w:date="2020-11-05T15:37:00Z">
        <w:r w:rsidRPr="004336E6" w:rsidDel="004336E6">
          <w:rPr>
            <w:sz w:val="24"/>
            <w:szCs w:val="28"/>
            <w:rPrChange w:id="84" w:author="吕 一奇" w:date="2020-11-05T15:41:00Z">
              <w:rPr/>
            </w:rPrChange>
          </w:rPr>
          <w:delText xml:space="preserve">in </w:delText>
        </w:r>
      </w:del>
      <w:ins w:id="85" w:author="吕 一奇" w:date="2020-11-05T15:42:00Z">
        <w:r w:rsidR="004336E6">
          <w:rPr>
            <w:sz w:val="24"/>
            <w:szCs w:val="28"/>
          </w:rPr>
          <w:t>in</w:t>
        </w:r>
      </w:ins>
      <w:ins w:id="86" w:author="吕 一奇" w:date="2020-11-05T15:37:00Z">
        <w:r w:rsidR="004336E6" w:rsidRPr="004336E6">
          <w:rPr>
            <w:sz w:val="24"/>
            <w:szCs w:val="28"/>
            <w:rPrChange w:id="87" w:author="吕 一奇" w:date="2020-11-05T15:41:00Z">
              <w:rPr>
                <w:sz w:val="28"/>
                <w:szCs w:val="32"/>
              </w:rPr>
            </w:rPrChange>
          </w:rPr>
          <w:t xml:space="preserve"> the</w:t>
        </w:r>
        <w:r w:rsidR="004336E6" w:rsidRPr="004336E6">
          <w:rPr>
            <w:sz w:val="24"/>
            <w:szCs w:val="28"/>
            <w:rPrChange w:id="88" w:author="吕 一奇" w:date="2020-11-05T15:41:00Z">
              <w:rPr/>
            </w:rPrChange>
          </w:rPr>
          <w:t xml:space="preserve"> </w:t>
        </w:r>
      </w:ins>
      <w:r w:rsidRPr="004336E6">
        <w:rPr>
          <w:sz w:val="24"/>
          <w:szCs w:val="28"/>
          <w:rPrChange w:id="89" w:author="吕 一奇" w:date="2020-11-05T15:41:00Z">
            <w:rPr/>
          </w:rPrChange>
        </w:rPr>
        <w:t>human history, resulting in 70 to 85 million fatalities</w:t>
      </w:r>
      <w:ins w:id="90" w:author="吕 一奇" w:date="2020-11-05T15:38:00Z">
        <w:r w:rsidR="004336E6" w:rsidRPr="004336E6">
          <w:rPr>
            <w:sz w:val="24"/>
            <w:szCs w:val="28"/>
            <w:rPrChange w:id="91" w:author="吕 一奇" w:date="2020-11-05T15:41:00Z">
              <w:rPr>
                <w:sz w:val="28"/>
                <w:szCs w:val="32"/>
              </w:rPr>
            </w:rPrChange>
          </w:rPr>
          <w:t>;</w:t>
        </w:r>
      </w:ins>
      <w:del w:id="92" w:author="吕 一奇" w:date="2020-11-05T15:38:00Z">
        <w:r w:rsidRPr="004336E6" w:rsidDel="004336E6">
          <w:rPr>
            <w:sz w:val="24"/>
            <w:szCs w:val="28"/>
            <w:rPrChange w:id="93" w:author="吕 一奇" w:date="2020-11-05T15:41:00Z">
              <w:rPr/>
            </w:rPrChange>
          </w:rPr>
          <w:delText>. And</w:delText>
        </w:r>
      </w:del>
      <w:r w:rsidRPr="004336E6">
        <w:rPr>
          <w:sz w:val="24"/>
          <w:szCs w:val="28"/>
          <w:rPrChange w:id="94" w:author="吕 一奇" w:date="2020-11-05T15:41:00Z">
            <w:rPr/>
          </w:rPrChange>
        </w:rPr>
        <w:t xml:space="preserve"> the economy during the war </w:t>
      </w:r>
      <w:del w:id="95" w:author="吕 一奇" w:date="2020-11-05T15:38:00Z">
        <w:r w:rsidRPr="004336E6" w:rsidDel="004336E6">
          <w:rPr>
            <w:sz w:val="24"/>
            <w:szCs w:val="28"/>
            <w:rPrChange w:id="96" w:author="吕 一奇" w:date="2020-11-05T15:41:00Z">
              <w:rPr/>
            </w:rPrChange>
          </w:rPr>
          <w:delText>decli</w:delText>
        </w:r>
        <w:r w:rsidR="00CD5354" w:rsidRPr="004336E6" w:rsidDel="004336E6">
          <w:rPr>
            <w:sz w:val="24"/>
            <w:szCs w:val="28"/>
            <w:rPrChange w:id="97" w:author="吕 一奇" w:date="2020-11-05T15:41:00Z">
              <w:rPr/>
            </w:rPrChange>
          </w:rPr>
          <w:delText xml:space="preserve">ned </w:delText>
        </w:r>
      </w:del>
      <w:ins w:id="98" w:author="吕 一奇" w:date="2020-11-05T15:38:00Z">
        <w:r w:rsidR="004336E6" w:rsidRPr="004336E6">
          <w:rPr>
            <w:sz w:val="24"/>
            <w:szCs w:val="28"/>
            <w:rPrChange w:id="99" w:author="吕 一奇" w:date="2020-11-05T15:41:00Z">
              <w:rPr>
                <w:sz w:val="28"/>
                <w:szCs w:val="32"/>
              </w:rPr>
            </w:rPrChange>
          </w:rPr>
          <w:t>was witnessed undergoing a serious recession</w:t>
        </w:r>
      </w:ins>
      <w:del w:id="100" w:author="吕 一奇" w:date="2020-11-05T15:38:00Z">
        <w:r w:rsidR="00CD5354" w:rsidRPr="004336E6" w:rsidDel="004336E6">
          <w:rPr>
            <w:sz w:val="24"/>
            <w:szCs w:val="28"/>
            <w:rPrChange w:id="101" w:author="吕 一奇" w:date="2020-11-05T15:41:00Z">
              <w:rPr/>
            </w:rPrChange>
          </w:rPr>
          <w:delText>a lot</w:delText>
        </w:r>
      </w:del>
      <w:r w:rsidR="00CD5354" w:rsidRPr="004336E6">
        <w:rPr>
          <w:sz w:val="24"/>
          <w:szCs w:val="28"/>
          <w:rPrChange w:id="102" w:author="吕 一奇" w:date="2020-11-05T15:41:00Z">
            <w:rPr/>
          </w:rPrChange>
        </w:rPr>
        <w:t xml:space="preserve">. </w:t>
      </w:r>
      <w:ins w:id="103" w:author="吕 一奇" w:date="2020-11-05T15:38:00Z">
        <w:r w:rsidR="004336E6" w:rsidRPr="004336E6">
          <w:rPr>
            <w:sz w:val="24"/>
            <w:szCs w:val="28"/>
            <w:rPrChange w:id="104" w:author="吕 一奇" w:date="2020-11-05T15:41:00Z">
              <w:rPr>
                <w:sz w:val="28"/>
                <w:szCs w:val="32"/>
              </w:rPr>
            </w:rPrChange>
          </w:rPr>
          <w:t xml:space="preserve">We could see clearly that blindly/arbitrarily resorting to the </w:t>
        </w:r>
      </w:ins>
      <w:del w:id="105" w:author="吕 一奇" w:date="2020-11-05T15:38:00Z">
        <w:r w:rsidR="00CD5354" w:rsidRPr="004336E6" w:rsidDel="004336E6">
          <w:rPr>
            <w:sz w:val="24"/>
            <w:szCs w:val="28"/>
            <w:rPrChange w:id="106" w:author="吕 一奇" w:date="2020-11-05T15:41:00Z">
              <w:rPr/>
            </w:rPrChange>
          </w:rPr>
          <w:delText xml:space="preserve">After this war, we can know that </w:delText>
        </w:r>
      </w:del>
      <w:r w:rsidR="00CD5354" w:rsidRPr="004336E6">
        <w:rPr>
          <w:sz w:val="24"/>
          <w:szCs w:val="28"/>
          <w:rPrChange w:id="107" w:author="吕 一奇" w:date="2020-11-05T15:41:00Z">
            <w:rPr/>
          </w:rPrChange>
        </w:rPr>
        <w:t>war</w:t>
      </w:r>
      <w:ins w:id="108" w:author="吕 一奇" w:date="2020-11-05T15:38:00Z">
        <w:r w:rsidR="004336E6" w:rsidRPr="004336E6">
          <w:rPr>
            <w:sz w:val="24"/>
            <w:szCs w:val="28"/>
            <w:rPrChange w:id="109" w:author="吕 一奇" w:date="2020-11-05T15:41:00Z">
              <w:rPr>
                <w:sz w:val="28"/>
                <w:szCs w:val="32"/>
              </w:rPr>
            </w:rPrChange>
          </w:rPr>
          <w:t>fare</w:t>
        </w:r>
      </w:ins>
      <w:r w:rsidR="00CD5354" w:rsidRPr="004336E6">
        <w:rPr>
          <w:sz w:val="24"/>
          <w:szCs w:val="28"/>
          <w:rPrChange w:id="110" w:author="吕 一奇" w:date="2020-11-05T15:41:00Z">
            <w:rPr/>
          </w:rPrChange>
        </w:rPr>
        <w:t xml:space="preserve"> is not the key</w:t>
      </w:r>
      <w:ins w:id="111" w:author="吕 一奇" w:date="2020-11-05T15:38:00Z">
        <w:r w:rsidR="004336E6" w:rsidRPr="004336E6">
          <w:rPr>
            <w:sz w:val="24"/>
            <w:szCs w:val="28"/>
            <w:rPrChange w:id="112" w:author="吕 一奇" w:date="2020-11-05T15:41:00Z">
              <w:rPr>
                <w:sz w:val="28"/>
                <w:szCs w:val="32"/>
              </w:rPr>
            </w:rPrChange>
          </w:rPr>
          <w:t>/mira</w:t>
        </w:r>
      </w:ins>
      <w:ins w:id="113" w:author="吕 一奇" w:date="2020-11-05T15:39:00Z">
        <w:r w:rsidR="004336E6" w:rsidRPr="004336E6">
          <w:rPr>
            <w:sz w:val="24"/>
            <w:szCs w:val="28"/>
            <w:rPrChange w:id="114" w:author="吕 一奇" w:date="2020-11-05T15:41:00Z">
              <w:rPr>
                <w:sz w:val="28"/>
                <w:szCs w:val="32"/>
              </w:rPr>
            </w:rPrChange>
          </w:rPr>
          <w:t>cle pill/best approach/ideal approach</w:t>
        </w:r>
      </w:ins>
      <w:r w:rsidR="00CD5354" w:rsidRPr="004336E6">
        <w:rPr>
          <w:sz w:val="24"/>
          <w:szCs w:val="28"/>
          <w:rPrChange w:id="115" w:author="吕 一奇" w:date="2020-11-05T15:41:00Z">
            <w:rPr/>
          </w:rPrChange>
        </w:rPr>
        <w:t xml:space="preserve"> to</w:t>
      </w:r>
      <w:ins w:id="116" w:author="吕 一奇" w:date="2020-11-05T15:43:00Z">
        <w:r w:rsidR="004336E6">
          <w:rPr>
            <w:sz w:val="24"/>
            <w:szCs w:val="28"/>
          </w:rPr>
          <w:t xml:space="preserve">( </w:t>
        </w:r>
      </w:ins>
      <w:r w:rsidR="00CD5354" w:rsidRPr="004336E6">
        <w:rPr>
          <w:sz w:val="24"/>
          <w:szCs w:val="28"/>
          <w:rPrChange w:id="117" w:author="吕 一奇" w:date="2020-11-05T15:41:00Z">
            <w:rPr/>
          </w:rPrChange>
        </w:rPr>
        <w:t xml:space="preserve"> </w:t>
      </w:r>
      <w:del w:id="118" w:author="吕 一奇" w:date="2020-11-05T15:39:00Z">
        <w:r w:rsidR="00CD5354" w:rsidRPr="004336E6" w:rsidDel="004336E6">
          <w:rPr>
            <w:sz w:val="24"/>
            <w:szCs w:val="28"/>
            <w:rPrChange w:id="119" w:author="吕 一奇" w:date="2020-11-05T15:41:00Z">
              <w:rPr/>
            </w:rPrChange>
          </w:rPr>
          <w:delText xml:space="preserve">solving </w:delText>
        </w:r>
      </w:del>
      <w:ins w:id="120" w:author="吕 一奇" w:date="2020-11-05T15:39:00Z">
        <w:r w:rsidR="004336E6" w:rsidRPr="004336E6">
          <w:rPr>
            <w:sz w:val="24"/>
            <w:szCs w:val="28"/>
            <w:rPrChange w:id="121" w:author="吕 一奇" w:date="2020-11-05T15:41:00Z">
              <w:rPr>
                <w:sz w:val="28"/>
                <w:szCs w:val="32"/>
              </w:rPr>
            </w:rPrChange>
          </w:rPr>
          <w:t>address/deal with/handle/attack/ combat with</w:t>
        </w:r>
        <w:r w:rsidR="004336E6" w:rsidRPr="004336E6">
          <w:rPr>
            <w:sz w:val="24"/>
            <w:szCs w:val="28"/>
            <w:rPrChange w:id="122" w:author="吕 一奇" w:date="2020-11-05T15:41:00Z">
              <w:rPr/>
            </w:rPrChange>
          </w:rPr>
          <w:t xml:space="preserve"> </w:t>
        </w:r>
      </w:ins>
      <w:ins w:id="123" w:author="吕 一奇" w:date="2020-11-05T15:43:00Z">
        <w:r w:rsidR="004336E6">
          <w:rPr>
            <w:sz w:val="24"/>
            <w:szCs w:val="28"/>
          </w:rPr>
          <w:t xml:space="preserve">) </w:t>
        </w:r>
      </w:ins>
      <w:del w:id="124" w:author="吕 一奇" w:date="2020-11-05T15:39:00Z">
        <w:r w:rsidR="00CD5354" w:rsidRPr="004336E6" w:rsidDel="004336E6">
          <w:rPr>
            <w:sz w:val="24"/>
            <w:szCs w:val="28"/>
            <w:rPrChange w:id="125" w:author="吕 一奇" w:date="2020-11-05T15:41:00Z">
              <w:rPr/>
            </w:rPrChange>
          </w:rPr>
          <w:delText xml:space="preserve">the </w:delText>
        </w:r>
      </w:del>
      <w:r w:rsidR="00CD5354" w:rsidRPr="004336E6">
        <w:rPr>
          <w:sz w:val="24"/>
          <w:szCs w:val="28"/>
          <w:rPrChange w:id="126" w:author="吕 一奇" w:date="2020-11-05T15:41:00Z">
            <w:rPr/>
          </w:rPrChange>
        </w:rPr>
        <w:t>disagreements and disputes</w:t>
      </w:r>
      <w:del w:id="127" w:author="吕 一奇" w:date="2020-11-05T15:39:00Z">
        <w:r w:rsidR="00CD5354" w:rsidRPr="004336E6" w:rsidDel="004336E6">
          <w:rPr>
            <w:sz w:val="24"/>
            <w:szCs w:val="28"/>
            <w:rPrChange w:id="128" w:author="吕 一奇" w:date="2020-11-05T15:41:00Z">
              <w:rPr/>
            </w:rPrChange>
          </w:rPr>
          <w:delText xml:space="preserve">. </w:delText>
        </w:r>
      </w:del>
      <w:ins w:id="129" w:author="吕 一奇" w:date="2020-11-05T15:39:00Z">
        <w:r w:rsidR="004336E6" w:rsidRPr="004336E6">
          <w:rPr>
            <w:sz w:val="24"/>
            <w:szCs w:val="28"/>
            <w:rPrChange w:id="130" w:author="吕 一奇" w:date="2020-11-05T15:41:00Z">
              <w:rPr>
                <w:sz w:val="28"/>
                <w:szCs w:val="32"/>
              </w:rPr>
            </w:rPrChange>
          </w:rPr>
          <w:t>;</w:t>
        </w:r>
        <w:r w:rsidR="004336E6" w:rsidRPr="004336E6">
          <w:rPr>
            <w:sz w:val="24"/>
            <w:szCs w:val="28"/>
            <w:rPrChange w:id="131" w:author="吕 一奇" w:date="2020-11-05T15:41:00Z">
              <w:rPr/>
            </w:rPrChange>
          </w:rPr>
          <w:t xml:space="preserve"> </w:t>
        </w:r>
      </w:ins>
      <w:del w:id="132" w:author="吕 一奇" w:date="2020-11-05T15:39:00Z">
        <w:r w:rsidR="00CD5354" w:rsidRPr="004336E6" w:rsidDel="004336E6">
          <w:rPr>
            <w:sz w:val="24"/>
            <w:szCs w:val="28"/>
            <w:rPrChange w:id="133" w:author="吕 一奇" w:date="2020-11-05T15:41:00Z">
              <w:rPr/>
            </w:rPrChange>
          </w:rPr>
          <w:delText xml:space="preserve">Meeting </w:delText>
        </w:r>
      </w:del>
      <w:ins w:id="134" w:author="吕 一奇" w:date="2020-11-05T15:39:00Z">
        <w:r w:rsidR="004336E6" w:rsidRPr="004336E6">
          <w:rPr>
            <w:sz w:val="24"/>
            <w:szCs w:val="28"/>
            <w:rPrChange w:id="135" w:author="吕 一奇" w:date="2020-11-05T15:41:00Z">
              <w:rPr>
                <w:sz w:val="28"/>
                <w:szCs w:val="32"/>
              </w:rPr>
            </w:rPrChange>
          </w:rPr>
          <w:t>m</w:t>
        </w:r>
        <w:r w:rsidR="004336E6" w:rsidRPr="004336E6">
          <w:rPr>
            <w:sz w:val="24"/>
            <w:szCs w:val="28"/>
            <w:rPrChange w:id="136" w:author="吕 一奇" w:date="2020-11-05T15:41:00Z">
              <w:rPr/>
            </w:rPrChange>
          </w:rPr>
          <w:t>eeting</w:t>
        </w:r>
        <w:r w:rsidR="004336E6" w:rsidRPr="004336E6">
          <w:rPr>
            <w:sz w:val="24"/>
            <w:szCs w:val="28"/>
            <w:rPrChange w:id="137" w:author="吕 一奇" w:date="2020-11-05T15:41:00Z">
              <w:rPr>
                <w:sz w:val="28"/>
                <w:szCs w:val="32"/>
              </w:rPr>
            </w:rPrChange>
          </w:rPr>
          <w:t>s on the other hand</w:t>
        </w:r>
      </w:ins>
      <w:del w:id="138" w:author="吕 一奇" w:date="2020-11-05T15:39:00Z">
        <w:r w:rsidR="00CD5354" w:rsidRPr="004336E6" w:rsidDel="004336E6">
          <w:rPr>
            <w:sz w:val="24"/>
            <w:szCs w:val="28"/>
            <w:rPrChange w:id="139" w:author="吕 一奇" w:date="2020-11-05T15:41:00Z">
              <w:rPr/>
            </w:rPrChange>
          </w:rPr>
          <w:delText xml:space="preserve">is </w:delText>
        </w:r>
      </w:del>
      <w:ins w:id="140" w:author="吕 一奇" w:date="2020-11-05T15:39:00Z">
        <w:r w:rsidR="004336E6" w:rsidRPr="004336E6">
          <w:rPr>
            <w:sz w:val="24"/>
            <w:szCs w:val="28"/>
            <w:rPrChange w:id="141" w:author="吕 一奇" w:date="2020-11-05T15:41:00Z">
              <w:rPr>
                <w:sz w:val="28"/>
                <w:szCs w:val="32"/>
              </w:rPr>
            </w:rPrChange>
          </w:rPr>
          <w:t xml:space="preserve"> are </w:t>
        </w:r>
      </w:ins>
      <w:del w:id="142" w:author="吕 一奇" w:date="2020-11-05T15:39:00Z">
        <w:r w:rsidR="00CD5354" w:rsidRPr="004336E6" w:rsidDel="004336E6">
          <w:rPr>
            <w:sz w:val="24"/>
            <w:szCs w:val="28"/>
            <w:rPrChange w:id="143" w:author="吕 一奇" w:date="2020-11-05T15:41:00Z">
              <w:rPr/>
            </w:rPrChange>
          </w:rPr>
          <w:delText>the most</w:delText>
        </w:r>
      </w:del>
      <w:ins w:id="144" w:author="吕 一奇" w:date="2020-11-05T15:39:00Z">
        <w:r w:rsidR="004336E6" w:rsidRPr="004336E6">
          <w:rPr>
            <w:sz w:val="24"/>
            <w:szCs w:val="28"/>
            <w:rPrChange w:id="145" w:author="吕 一奇" w:date="2020-11-05T15:41:00Z">
              <w:rPr>
                <w:sz w:val="28"/>
                <w:szCs w:val="32"/>
              </w:rPr>
            </w:rPrChange>
          </w:rPr>
          <w:t>more</w:t>
        </w:r>
      </w:ins>
      <w:r w:rsidR="00CD5354" w:rsidRPr="004336E6">
        <w:rPr>
          <w:sz w:val="24"/>
          <w:szCs w:val="28"/>
          <w:rPrChange w:id="146" w:author="吕 一奇" w:date="2020-11-05T15:41:00Z">
            <w:rPr/>
          </w:rPrChange>
        </w:rPr>
        <w:t xml:space="preserve"> powerful tool</w:t>
      </w:r>
      <w:ins w:id="147" w:author="吕 一奇" w:date="2020-11-05T15:40:00Z">
        <w:r w:rsidR="004336E6" w:rsidRPr="004336E6">
          <w:rPr>
            <w:sz w:val="24"/>
            <w:szCs w:val="28"/>
            <w:rPrChange w:id="148" w:author="吕 一奇" w:date="2020-11-05T15:41:00Z">
              <w:rPr>
                <w:sz w:val="28"/>
                <w:szCs w:val="32"/>
              </w:rPr>
            </w:rPrChange>
          </w:rPr>
          <w:t>s</w:t>
        </w:r>
      </w:ins>
      <w:r w:rsidR="00CD5354" w:rsidRPr="004336E6">
        <w:rPr>
          <w:sz w:val="24"/>
          <w:szCs w:val="28"/>
          <w:rPrChange w:id="149" w:author="吕 一奇" w:date="2020-11-05T15:41:00Z">
            <w:rPr/>
          </w:rPrChange>
        </w:rPr>
        <w:t xml:space="preserve"> </w:t>
      </w:r>
      <w:del w:id="150" w:author="吕 一奇" w:date="2020-11-05T15:40:00Z">
        <w:r w:rsidR="00CD5354" w:rsidRPr="004336E6" w:rsidDel="004336E6">
          <w:rPr>
            <w:sz w:val="24"/>
            <w:szCs w:val="28"/>
            <w:rPrChange w:id="151" w:author="吕 一奇" w:date="2020-11-05T15:41:00Z">
              <w:rPr/>
            </w:rPrChange>
          </w:rPr>
          <w:delText>at all</w:delText>
        </w:r>
      </w:del>
      <w:ins w:id="152" w:author="吕 一奇" w:date="2020-11-05T15:40:00Z">
        <w:r w:rsidR="004336E6" w:rsidRPr="004336E6">
          <w:rPr>
            <w:sz w:val="24"/>
            <w:szCs w:val="28"/>
            <w:rPrChange w:id="153" w:author="吕 一奇" w:date="2020-11-05T15:41:00Z">
              <w:rPr>
                <w:sz w:val="28"/>
                <w:szCs w:val="32"/>
              </w:rPr>
            </w:rPrChange>
          </w:rPr>
          <w:t>in this respect/end</w:t>
        </w:r>
      </w:ins>
      <w:r w:rsidR="00CD5354" w:rsidRPr="004336E6">
        <w:rPr>
          <w:sz w:val="24"/>
          <w:szCs w:val="28"/>
          <w:rPrChange w:id="154" w:author="吕 一奇" w:date="2020-11-05T15:41:00Z">
            <w:rPr/>
          </w:rPrChange>
        </w:rPr>
        <w:t xml:space="preserve">. </w:t>
      </w:r>
      <w:del w:id="155" w:author="吕 一奇" w:date="2020-11-05T15:40:00Z">
        <w:r w:rsidR="00CD5354" w:rsidRPr="004336E6" w:rsidDel="004336E6">
          <w:rPr>
            <w:sz w:val="24"/>
            <w:szCs w:val="28"/>
            <w:rPrChange w:id="156" w:author="吕 一奇" w:date="2020-11-05T15:41:00Z">
              <w:rPr/>
            </w:rPrChange>
          </w:rPr>
          <w:delText xml:space="preserve">And </w:delText>
        </w:r>
      </w:del>
      <w:ins w:id="157" w:author="吕 一奇" w:date="2020-11-05T15:40:00Z">
        <w:r w:rsidR="004336E6" w:rsidRPr="004336E6">
          <w:rPr>
            <w:sz w:val="24"/>
            <w:szCs w:val="28"/>
            <w:rPrChange w:id="158" w:author="吕 一奇" w:date="2020-11-05T15:41:00Z">
              <w:rPr>
                <w:sz w:val="28"/>
                <w:szCs w:val="32"/>
              </w:rPr>
            </w:rPrChange>
          </w:rPr>
          <w:t xml:space="preserve">From such an example, </w:t>
        </w:r>
      </w:ins>
      <w:r w:rsidR="00CD5354" w:rsidRPr="004336E6">
        <w:rPr>
          <w:sz w:val="24"/>
          <w:szCs w:val="28"/>
          <w:rPrChange w:id="159" w:author="吕 一奇" w:date="2020-11-05T15:41:00Z">
            <w:rPr/>
          </w:rPrChange>
        </w:rPr>
        <w:t xml:space="preserve">we can see that history is important for </w:t>
      </w:r>
      <w:ins w:id="160" w:author="吕 一奇" w:date="2020-11-05T15:40:00Z">
        <w:r w:rsidR="004336E6" w:rsidRPr="004336E6">
          <w:rPr>
            <w:sz w:val="24"/>
            <w:szCs w:val="28"/>
            <w:rPrChange w:id="161" w:author="吕 一奇" w:date="2020-11-05T15:41:00Z">
              <w:rPr>
                <w:sz w:val="28"/>
                <w:szCs w:val="32"/>
              </w:rPr>
            </w:rPrChange>
          </w:rPr>
          <w:t>everyone</w:t>
        </w:r>
      </w:ins>
      <w:del w:id="162" w:author="吕 一奇" w:date="2020-11-05T15:40:00Z">
        <w:r w:rsidR="00CD5354" w:rsidRPr="004336E6" w:rsidDel="004336E6">
          <w:rPr>
            <w:sz w:val="24"/>
            <w:szCs w:val="28"/>
            <w:rPrChange w:id="163" w:author="吕 一奇" w:date="2020-11-05T15:41:00Z">
              <w:rPr/>
            </w:rPrChange>
          </w:rPr>
          <w:delText>us</w:delText>
        </w:r>
      </w:del>
      <w:ins w:id="164" w:author="吕 一奇" w:date="2020-11-05T15:43:00Z">
        <w:r w:rsidR="004336E6">
          <w:rPr>
            <w:sz w:val="24"/>
            <w:szCs w:val="28"/>
          </w:rPr>
          <w:t xml:space="preserve"> and</w:t>
        </w:r>
      </w:ins>
      <w:del w:id="165" w:author="吕 一奇" w:date="2020-11-05T15:43:00Z">
        <w:r w:rsidR="00CD5354" w:rsidRPr="004336E6" w:rsidDel="004336E6">
          <w:rPr>
            <w:sz w:val="24"/>
            <w:szCs w:val="28"/>
            <w:rPrChange w:id="166" w:author="吕 一奇" w:date="2020-11-05T15:41:00Z">
              <w:rPr/>
            </w:rPrChange>
          </w:rPr>
          <w:delText>. Seeing from this prospective,</w:delText>
        </w:r>
      </w:del>
      <w:r w:rsidR="00CD5354" w:rsidRPr="004336E6">
        <w:rPr>
          <w:sz w:val="24"/>
          <w:szCs w:val="28"/>
          <w:rPrChange w:id="167" w:author="吕 一奇" w:date="2020-11-05T15:41:00Z">
            <w:rPr/>
          </w:rPrChange>
        </w:rPr>
        <w:t xml:space="preserve"> I think students should spend some time on</w:t>
      </w:r>
      <w:ins w:id="168" w:author="吕 一奇" w:date="2020-11-05T15:40:00Z">
        <w:r w:rsidR="004336E6" w:rsidRPr="004336E6">
          <w:rPr>
            <w:sz w:val="24"/>
            <w:szCs w:val="28"/>
            <w:rPrChange w:id="169" w:author="吕 一奇" w:date="2020-11-05T15:41:00Z">
              <w:rPr>
                <w:sz w:val="28"/>
                <w:szCs w:val="32"/>
              </w:rPr>
            </w:rPrChange>
          </w:rPr>
          <w:t>/place in/put in/al</w:t>
        </w:r>
      </w:ins>
      <w:ins w:id="170" w:author="吕 一奇" w:date="2020-11-05T15:41:00Z">
        <w:r w:rsidR="004336E6" w:rsidRPr="004336E6">
          <w:rPr>
            <w:sz w:val="24"/>
            <w:szCs w:val="28"/>
            <w:rPrChange w:id="171" w:author="吕 一奇" w:date="2020-11-05T15:41:00Z">
              <w:rPr>
                <w:sz w:val="28"/>
                <w:szCs w:val="32"/>
              </w:rPr>
            </w:rPrChange>
          </w:rPr>
          <w:t>locate some of their time in the learning of</w:t>
        </w:r>
      </w:ins>
      <w:r w:rsidR="00CD5354" w:rsidRPr="004336E6">
        <w:rPr>
          <w:sz w:val="24"/>
          <w:szCs w:val="28"/>
          <w:rPrChange w:id="172" w:author="吕 一奇" w:date="2020-11-05T15:41:00Z">
            <w:rPr/>
          </w:rPrChange>
        </w:rPr>
        <w:t xml:space="preserve"> the history</w:t>
      </w:r>
      <w:ins w:id="173" w:author="吕 一奇" w:date="2020-11-05T15:41:00Z">
        <w:r w:rsidR="004336E6" w:rsidRPr="004336E6">
          <w:rPr>
            <w:sz w:val="24"/>
            <w:szCs w:val="28"/>
            <w:rPrChange w:id="174" w:author="吕 一奇" w:date="2020-11-05T15:41:00Z">
              <w:rPr>
                <w:sz w:val="28"/>
                <w:szCs w:val="32"/>
              </w:rPr>
            </w:rPrChange>
          </w:rPr>
          <w:t>.</w:t>
        </w:r>
      </w:ins>
      <w:del w:id="175" w:author="吕 一奇" w:date="2020-11-05T15:41:00Z">
        <w:r w:rsidR="00CD5354" w:rsidRPr="004336E6" w:rsidDel="004336E6">
          <w:rPr>
            <w:sz w:val="24"/>
            <w:szCs w:val="28"/>
            <w:rPrChange w:id="176" w:author="吕 一奇" w:date="2020-11-05T15:41:00Z">
              <w:rPr/>
            </w:rPrChange>
          </w:rPr>
          <w:delText>, as it can teach us a lot and help us to deal with many things.</w:delText>
        </w:r>
      </w:del>
      <w:r w:rsidRPr="004336E6">
        <w:rPr>
          <w:sz w:val="24"/>
          <w:szCs w:val="28"/>
          <w:rPrChange w:id="177" w:author="吕 一奇" w:date="2020-11-05T15:41:00Z">
            <w:rPr/>
          </w:rPrChange>
        </w:rPr>
        <w:t xml:space="preserve"> </w:t>
      </w:r>
    </w:p>
    <w:sectPr w:rsidR="003663E2" w:rsidRPr="0043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8A4B" w14:textId="77777777" w:rsidR="006479D7" w:rsidRDefault="006479D7" w:rsidP="004336E6">
      <w:r>
        <w:separator/>
      </w:r>
    </w:p>
  </w:endnote>
  <w:endnote w:type="continuationSeparator" w:id="0">
    <w:p w14:paraId="3DB460CD" w14:textId="77777777" w:rsidR="006479D7" w:rsidRDefault="006479D7" w:rsidP="0043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AABEE" w14:textId="77777777" w:rsidR="006479D7" w:rsidRDefault="006479D7" w:rsidP="004336E6">
      <w:r>
        <w:separator/>
      </w:r>
    </w:p>
  </w:footnote>
  <w:footnote w:type="continuationSeparator" w:id="0">
    <w:p w14:paraId="7C9CEA95" w14:textId="77777777" w:rsidR="006479D7" w:rsidRDefault="006479D7" w:rsidP="004336E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吕 一奇">
    <w15:presenceInfo w15:providerId="Windows Live" w15:userId="8266f701a6255a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B9"/>
    <w:rsid w:val="003663E2"/>
    <w:rsid w:val="004336E6"/>
    <w:rsid w:val="0053504E"/>
    <w:rsid w:val="006479D7"/>
    <w:rsid w:val="006A5EB9"/>
    <w:rsid w:val="00C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7841"/>
  <w15:chartTrackingRefBased/>
  <w15:docId w15:val="{3E1E296C-190A-4B0C-99D1-EEBD690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6E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336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33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Harold</dc:creator>
  <cp:keywords/>
  <dc:description/>
  <cp:lastModifiedBy>吕 一奇</cp:lastModifiedBy>
  <cp:revision>2</cp:revision>
  <dcterms:created xsi:type="dcterms:W3CDTF">2020-11-05T07:43:00Z</dcterms:created>
  <dcterms:modified xsi:type="dcterms:W3CDTF">2020-11-05T07:43:00Z</dcterms:modified>
</cp:coreProperties>
</file>