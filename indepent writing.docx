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4132" w14:textId="26743694" w:rsidR="00183431" w:rsidRDefault="00183431" w:rsidP="00183431">
      <w:pPr>
        <w:pStyle w:val="md-end-block"/>
        <w:spacing w:before="192" w:beforeAutospacing="0" w:after="192" w:afterAutospacing="0"/>
        <w:rPr>
          <w:ins w:id="0" w:author="Justin Harold" w:date="2020-10-24T12:58:00Z"/>
          <w:rStyle w:val="md-plain"/>
          <w:rFonts w:ascii="Helvetica" w:hAnsi="Helvetica" w:cs="Helvetica"/>
          <w:color w:val="333333"/>
        </w:rPr>
      </w:pPr>
      <w:ins w:id="1" w:author="Justin Harold" w:date="2020-10-24T12:55:00Z">
        <w:r>
          <w:rPr>
            <w:rStyle w:val="md-plain"/>
            <w:rFonts w:ascii="Helvetica" w:hAnsi="Helvetica" w:cs="Helvetica"/>
            <w:color w:val="333333"/>
          </w:rPr>
          <w:t>With the film industry’s developme</w:t>
        </w:r>
      </w:ins>
      <w:ins w:id="2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>nt</w:t>
        </w:r>
      </w:ins>
      <w:del w:id="3" w:author="Justin Harold" w:date="2020-10-24T12:55:00Z">
        <w:r w:rsidDel="00183431">
          <w:rPr>
            <w:rStyle w:val="md-plain"/>
            <w:rFonts w:ascii="Helvetica" w:hAnsi="Helvetica" w:cs="Helvetica"/>
            <w:color w:val="333333"/>
          </w:rPr>
          <w:delText>As more and more movies or films are produced based on the books</w:delText>
        </w:r>
      </w:del>
      <w:r>
        <w:rPr>
          <w:rStyle w:val="md-plain"/>
          <w:rFonts w:ascii="Helvetica" w:hAnsi="Helvetica" w:cs="Helvetica"/>
          <w:color w:val="333333"/>
        </w:rPr>
        <w:t>,</w:t>
      </w:r>
      <w:ins w:id="4" w:author="Justin Harold" w:date="2020-10-24T12:55:00Z">
        <w:r>
          <w:rPr>
            <w:rStyle w:val="md-plain"/>
            <w:rFonts w:ascii="Helvetica" w:hAnsi="Helvetica" w:cs="Helvetica"/>
            <w:color w:val="333333"/>
          </w:rPr>
          <w:t xml:space="preserve"> we are seeing </w:t>
        </w:r>
      </w:ins>
      <w:ins w:id="5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>more classic books being adapted to movies</w:t>
        </w:r>
      </w:ins>
      <w:ins w:id="6" w:author="Justin Harold" w:date="2020-10-24T12:57:00Z">
        <w:r>
          <w:rPr>
            <w:rStyle w:val="md-plain"/>
            <w:rFonts w:ascii="Helvetica" w:hAnsi="Helvetica" w:cs="Helvetica"/>
            <w:color w:val="333333"/>
          </w:rPr>
          <w:t xml:space="preserve"> in recent years</w:t>
        </w:r>
      </w:ins>
      <w:ins w:id="7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 xml:space="preserve">. In such a situation, </w:t>
        </w:r>
      </w:ins>
      <w:ins w:id="8" w:author="Justin Harold" w:date="2020-10-24T12:55:00Z">
        <w:r>
          <w:rPr>
            <w:rStyle w:val="md-plain"/>
            <w:rFonts w:ascii="Helvetica" w:hAnsi="Helvetica" w:cs="Helvetica"/>
            <w:color w:val="333333"/>
          </w:rPr>
          <w:t>the public</w:t>
        </w:r>
      </w:ins>
      <w:ins w:id="9" w:author="Justin Harold" w:date="2020-10-24T12:57:00Z">
        <w:r>
          <w:rPr>
            <w:rStyle w:val="md-plain"/>
            <w:rFonts w:ascii="Helvetica" w:hAnsi="Helvetica" w:cs="Helvetica"/>
            <w:color w:val="333333"/>
          </w:rPr>
          <w:t>’s</w:t>
        </w:r>
      </w:ins>
      <w:ins w:id="10" w:author="Justin Harold" w:date="2020-10-24T12:55:00Z">
        <w:r>
          <w:rPr>
            <w:rStyle w:val="md-plain"/>
            <w:rFonts w:ascii="Helvetica" w:hAnsi="Helvetica" w:cs="Helvetica"/>
            <w:color w:val="333333"/>
          </w:rPr>
          <w:t xml:space="preserve"> responses</w:t>
        </w:r>
      </w:ins>
      <w:ins w:id="11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 xml:space="preserve"> </w:t>
        </w:r>
      </w:ins>
      <w:ins w:id="12" w:author="Justin Harold" w:date="2020-10-24T12:57:00Z">
        <w:r>
          <w:rPr>
            <w:rStyle w:val="md-plain"/>
            <w:rFonts w:ascii="Helvetica" w:hAnsi="Helvetica" w:cs="Helvetica"/>
            <w:color w:val="333333"/>
          </w:rPr>
          <w:t xml:space="preserve">are divided in to </w:t>
        </w:r>
      </w:ins>
      <w:ins w:id="13" w:author="Justin Harold" w:date="2020-10-24T12:58:00Z">
        <w:r>
          <w:rPr>
            <w:rStyle w:val="md-plain"/>
            <w:rFonts w:ascii="Helvetica" w:hAnsi="Helvetica" w:cs="Helvetica"/>
            <w:color w:val="333333"/>
          </w:rPr>
          <w:t xml:space="preserve">two groups, </w:t>
        </w:r>
      </w:ins>
      <w:ins w:id="14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>with</w:t>
        </w:r>
      </w:ins>
      <w:del w:id="15" w:author="Justin Harold" w:date="2020-10-24T12:55:00Z">
        <w:r w:rsidDel="00183431">
          <w:rPr>
            <w:rStyle w:val="md-plain"/>
            <w:rFonts w:ascii="Helvetica" w:hAnsi="Helvetica" w:cs="Helvetica"/>
            <w:color w:val="333333"/>
          </w:rPr>
          <w:delText xml:space="preserve">it </w:delText>
        </w:r>
      </w:del>
      <w:del w:id="16" w:author="Justin Harold" w:date="2020-10-24T12:56:00Z">
        <w:r w:rsidDel="00183431">
          <w:rPr>
            <w:rStyle w:val="md-plain"/>
            <w:rFonts w:ascii="Helvetica" w:hAnsi="Helvetica" w:cs="Helvetica"/>
            <w:color w:val="333333"/>
          </w:rPr>
          <w:delText>divides people into two groups.</w:delText>
        </w:r>
      </w:del>
      <w:ins w:id="17" w:author="Justin Harold" w:date="2020-10-24T12:54:00Z">
        <w:r>
          <w:rPr>
            <w:rStyle w:val="md-plain"/>
            <w:rFonts w:ascii="Helvetica" w:hAnsi="Helvetica" w:cs="Helvetica"/>
            <w:color w:val="333333"/>
          </w:rPr>
          <w:t xml:space="preserve"> </w:t>
        </w:r>
      </w:ins>
      <w:ins w:id="18" w:author="Justin Harold" w:date="2020-10-24T12:56:00Z">
        <w:r>
          <w:rPr>
            <w:rStyle w:val="md-plain"/>
            <w:rFonts w:ascii="Helvetica" w:hAnsi="Helvetica" w:cs="Helvetica"/>
            <w:color w:val="333333"/>
          </w:rPr>
          <w:t>s</w:t>
        </w:r>
      </w:ins>
      <w:del w:id="19" w:author="Justin Harold" w:date="2020-10-24T12:56:00Z">
        <w:r w:rsidDel="00183431">
          <w:rPr>
            <w:rStyle w:val="md-plain"/>
            <w:rFonts w:ascii="Helvetica" w:hAnsi="Helvetica" w:cs="Helvetica"/>
            <w:color w:val="333333"/>
          </w:rPr>
          <w:delText>S</w:delText>
        </w:r>
      </w:del>
      <w:r>
        <w:rPr>
          <w:rStyle w:val="md-plain"/>
          <w:rFonts w:ascii="Helvetica" w:hAnsi="Helvetica" w:cs="Helvetica"/>
          <w:color w:val="333333"/>
        </w:rPr>
        <w:t>ome</w:t>
      </w:r>
      <w:del w:id="20" w:author="Justin Harold" w:date="2020-10-24T12:57:00Z">
        <w:r w:rsidDel="00183431">
          <w:rPr>
            <w:rStyle w:val="md-plain"/>
            <w:rFonts w:ascii="Helvetica" w:hAnsi="Helvetica" w:cs="Helvetica"/>
            <w:color w:val="333333"/>
          </w:rPr>
          <w:delText xml:space="preserve"> people</w:delText>
        </w:r>
      </w:del>
      <w:r>
        <w:rPr>
          <w:rStyle w:val="md-plain"/>
          <w:rFonts w:ascii="Helvetica" w:hAnsi="Helvetica" w:cs="Helvetica"/>
          <w:color w:val="333333"/>
        </w:rPr>
        <w:t xml:space="preserve"> </w:t>
      </w:r>
      <w:del w:id="21" w:author="Justin Harold" w:date="2020-10-24T12:57:00Z">
        <w:r w:rsidDel="00183431">
          <w:rPr>
            <w:rStyle w:val="md-plain"/>
            <w:rFonts w:ascii="Helvetica" w:hAnsi="Helvetica" w:cs="Helvetica"/>
            <w:color w:val="333333"/>
          </w:rPr>
          <w:delText>prefer</w:delText>
        </w:r>
      </w:del>
      <w:ins w:id="22" w:author="Justin Harold" w:date="2020-10-24T12:57:00Z">
        <w:r>
          <w:rPr>
            <w:rStyle w:val="md-plain"/>
            <w:rFonts w:ascii="Helvetica" w:hAnsi="Helvetica" w:cs="Helvetica"/>
            <w:color w:val="333333"/>
          </w:rPr>
          <w:t>preferring</w:t>
        </w:r>
      </w:ins>
      <w:r>
        <w:rPr>
          <w:rStyle w:val="md-plain"/>
          <w:rFonts w:ascii="Helvetica" w:hAnsi="Helvetica" w:cs="Helvetica"/>
          <w:color w:val="333333"/>
        </w:rPr>
        <w:t xml:space="preserve"> to read books before watching the movies while others are completely opposite.</w:t>
      </w:r>
      <w:ins w:id="23" w:author="Justin Harold" w:date="2020-10-24T12:54:00Z">
        <w:r>
          <w:rPr>
            <w:rStyle w:val="md-plain"/>
            <w:rFonts w:ascii="Helvetica" w:hAnsi="Helvetica" w:cs="Helvetica"/>
            <w:color w:val="333333"/>
          </w:rPr>
          <w:t xml:space="preserve"> </w:t>
        </w:r>
      </w:ins>
      <w:r>
        <w:rPr>
          <w:rStyle w:val="md-plain"/>
          <w:rFonts w:ascii="Helvetica" w:hAnsi="Helvetica" w:cs="Helvetica"/>
          <w:color w:val="333333"/>
        </w:rPr>
        <w:t>As for me</w:t>
      </w:r>
      <w:del w:id="24" w:author="Justin Harold" w:date="2020-10-24T12:55:00Z">
        <w:r w:rsidDel="00183431">
          <w:rPr>
            <w:rStyle w:val="md-plain"/>
            <w:rFonts w:ascii="Helvetica" w:hAnsi="Helvetica" w:cs="Helvetica"/>
            <w:color w:val="333333"/>
          </w:rPr>
          <w:delText xml:space="preserve"> </w:delText>
        </w:r>
      </w:del>
      <w:r>
        <w:rPr>
          <w:rStyle w:val="md-plain"/>
          <w:rFonts w:ascii="Helvetica" w:hAnsi="Helvetica" w:cs="Helvetica"/>
          <w:color w:val="333333"/>
        </w:rPr>
        <w:t>, I prefer to watch the movies before reading the book.</w:t>
      </w:r>
      <w:ins w:id="25" w:author="Justin Harold" w:date="2020-10-24T12:57:00Z">
        <w:r>
          <w:rPr>
            <w:rStyle w:val="md-plain"/>
            <w:rFonts w:ascii="Helvetica" w:hAnsi="Helvetica" w:cs="Helvetica"/>
            <w:color w:val="333333"/>
          </w:rPr>
          <w:t xml:space="preserve"> My reasons and examples are listed below. </w:t>
        </w:r>
      </w:ins>
    </w:p>
    <w:p w14:paraId="535E889B" w14:textId="2ECB514F" w:rsidR="00183431" w:rsidRDefault="00183431" w:rsidP="00183431">
      <w:pPr>
        <w:pStyle w:val="md-end-block"/>
        <w:spacing w:before="192" w:beforeAutospacing="0" w:after="192" w:afterAutospacing="0"/>
        <w:rPr>
          <w:ins w:id="26" w:author="Justin Harold" w:date="2020-10-24T12:58:00Z"/>
          <w:rStyle w:val="md-plain"/>
          <w:rFonts w:ascii="Helvetica" w:hAnsi="Helvetica" w:cs="Helvetica"/>
          <w:color w:val="333333"/>
        </w:rPr>
      </w:pPr>
    </w:p>
    <w:p w14:paraId="48FB0B2E" w14:textId="3F1EF6A9" w:rsidR="00183431" w:rsidRDefault="00183431" w:rsidP="00183431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First</w:t>
      </w:r>
      <w:r w:rsidR="00190229">
        <w:rPr>
          <w:rStyle w:val="md-plain"/>
          <w:rFonts w:ascii="Helvetica" w:hAnsi="Helvetica" w:cs="Helvetica"/>
          <w:color w:val="333333"/>
        </w:rPr>
        <w:t>,</w:t>
      </w:r>
      <w:r w:rsidR="00E96A1E">
        <w:rPr>
          <w:rStyle w:val="md-plain"/>
          <w:rFonts w:ascii="Helvetica" w:hAnsi="Helvetica" w:cs="Helvetica"/>
          <w:color w:val="333333"/>
        </w:rPr>
        <w:t xml:space="preserve"> a person would be more thrilled/curious about the films if he or she choose to watch the film </w:t>
      </w:r>
      <w:proofErr w:type="gramStart"/>
      <w:r w:rsidR="00E96A1E">
        <w:rPr>
          <w:rStyle w:val="md-plain"/>
          <w:rFonts w:ascii="Helvetica" w:hAnsi="Helvetica" w:cs="Helvetica"/>
          <w:color w:val="333333"/>
        </w:rPr>
        <w:t>first</w:t>
      </w:r>
      <w:r w:rsidR="00190229">
        <w:rPr>
          <w:rStyle w:val="md-plain"/>
          <w:rFonts w:ascii="Helvetica" w:hAnsi="Helvetica" w:cs="Helvetica"/>
          <w:color w:val="333333"/>
        </w:rPr>
        <w:t>.</w:t>
      </w:r>
      <w:ins w:id="27" w:author="Justin Harold" w:date="2020-10-24T13:20:00Z">
        <w:r w:rsidR="00D66807">
          <w:rPr>
            <w:rStyle w:val="md-plain"/>
            <w:rFonts w:ascii="Helvetica" w:hAnsi="Helvetica" w:cs="Helvetica"/>
            <w:color w:val="333333"/>
          </w:rPr>
          <w:t>+</w:t>
        </w:r>
        <w:proofErr w:type="gramEnd"/>
        <w:r w:rsidR="00D66807">
          <w:rPr>
            <w:rStyle w:val="md-plain"/>
            <w:rFonts w:ascii="Helvetica" w:hAnsi="Helvetica" w:cs="Helvetica"/>
            <w:color w:val="333333"/>
          </w:rPr>
          <w:t xml:space="preserve"> detai</w:t>
        </w:r>
      </w:ins>
      <w:ins w:id="28" w:author="Justin Harold" w:date="2020-10-24T13:21:00Z">
        <w:r w:rsidR="00D66807">
          <w:rPr>
            <w:rStyle w:val="md-plain"/>
            <w:rFonts w:ascii="Helvetica" w:hAnsi="Helvetica" w:cs="Helvetica"/>
            <w:color w:val="333333"/>
          </w:rPr>
          <w:t>ls</w:t>
        </w:r>
      </w:ins>
    </w:p>
    <w:p w14:paraId="2306A391" w14:textId="3631CF89" w:rsidR="00183431" w:rsidRDefault="00183431" w:rsidP="00183431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Second,</w:t>
      </w:r>
      <w:r w:rsidR="00190229">
        <w:rPr>
          <w:rStyle w:val="md-plain"/>
          <w:rFonts w:ascii="Helvetica" w:hAnsi="Helvetica" w:cs="Helvetica"/>
          <w:color w:val="333333"/>
        </w:rPr>
        <w:t xml:space="preserve"> after watching the movies, I can have a better understanding of the whole story </w:t>
      </w:r>
      <w:r w:rsidR="00E96A1E">
        <w:rPr>
          <w:rStyle w:val="md-plain"/>
          <w:rFonts w:ascii="Helvetica" w:hAnsi="Helvetica" w:cs="Helvetica"/>
          <w:color w:val="333333"/>
        </w:rPr>
        <w:t xml:space="preserve">in </w:t>
      </w:r>
      <w:r w:rsidR="00190229">
        <w:rPr>
          <w:rStyle w:val="md-plain"/>
          <w:rFonts w:ascii="Helvetica" w:hAnsi="Helvetica" w:cs="Helvetica"/>
          <w:color w:val="333333"/>
        </w:rPr>
        <w:t xml:space="preserve">the books. </w:t>
      </w:r>
      <w:ins w:id="29" w:author="Justin Harold" w:date="2020-10-24T13:16:00Z">
        <w:r w:rsidR="00E96A1E">
          <w:rPr>
            <w:rStyle w:val="md-plain"/>
            <w:rFonts w:ascii="Helvetica" w:hAnsi="Helvetica" w:cs="Helvetica"/>
            <w:color w:val="333333"/>
          </w:rPr>
          <w:t xml:space="preserve">/ movies could provide us with </w:t>
        </w:r>
      </w:ins>
      <w:ins w:id="30" w:author="Justin Harold" w:date="2020-10-24T13:17:00Z">
        <w:r w:rsidR="00E96A1E">
          <w:rPr>
            <w:rStyle w:val="md-plain"/>
            <w:rFonts w:ascii="Helvetica" w:hAnsi="Helvetica" w:cs="Helvetica"/>
            <w:color w:val="333333"/>
          </w:rPr>
          <w:t xml:space="preserve">clues to better understand the implicit information in the books. </w:t>
        </w:r>
      </w:ins>
    </w:p>
    <w:p w14:paraId="65696EC5" w14:textId="21E982EB" w:rsidR="00183431" w:rsidRDefault="00183431" w:rsidP="00183431">
      <w:pPr>
        <w:pStyle w:val="md-end-block"/>
        <w:spacing w:before="192" w:beforeAutospacing="0" w:after="192" w:afterAutospacing="0"/>
        <w:rPr>
          <w:ins w:id="31" w:author="Justin Harold" w:date="2020-10-24T13:21:00Z"/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Admittedly,</w:t>
      </w:r>
      <w:r w:rsidR="00190229">
        <w:rPr>
          <w:rStyle w:val="md-plain"/>
          <w:rFonts w:ascii="Helvetica" w:hAnsi="Helvetica" w:cs="Helvetica"/>
          <w:color w:val="333333"/>
        </w:rPr>
        <w:t xml:space="preserve"> some people</w:t>
      </w:r>
      <w:ins w:id="32" w:author="Justin Harold" w:date="2020-10-24T13:18:00Z">
        <w:r w:rsidR="00D66807">
          <w:rPr>
            <w:rStyle w:val="md-plain"/>
            <w:rFonts w:ascii="Helvetica" w:hAnsi="Helvetica" w:cs="Helvetica"/>
            <w:color w:val="333333"/>
          </w:rPr>
          <w:t xml:space="preserve"> who</w:t>
        </w:r>
      </w:ins>
      <w:r w:rsidR="00190229">
        <w:rPr>
          <w:rStyle w:val="md-plain"/>
          <w:rFonts w:ascii="Helvetica" w:hAnsi="Helvetica" w:cs="Helvetica"/>
          <w:color w:val="333333"/>
        </w:rPr>
        <w:t xml:space="preserve"> prefer to read books first </w:t>
      </w:r>
      <w:ins w:id="33" w:author="Justin Harold" w:date="2020-10-24T13:19:00Z">
        <w:r w:rsidR="00D66807">
          <w:rPr>
            <w:rStyle w:val="md-plain"/>
            <w:rFonts w:ascii="Helvetica" w:hAnsi="Helvetica" w:cs="Helvetica"/>
            <w:color w:val="333333"/>
          </w:rPr>
          <w:t>do have their reasons and one of the reasons is that</w:t>
        </w:r>
      </w:ins>
      <w:del w:id="34" w:author="Justin Harold" w:date="2020-10-24T13:19:00Z">
        <w:r w:rsidR="00190229" w:rsidDel="00D66807">
          <w:rPr>
            <w:rStyle w:val="md-plain"/>
            <w:rFonts w:ascii="Helvetica" w:hAnsi="Helvetica" w:cs="Helvetica"/>
            <w:color w:val="333333"/>
          </w:rPr>
          <w:delText>because</w:delText>
        </w:r>
      </w:del>
      <w:r w:rsidR="00190229">
        <w:rPr>
          <w:rStyle w:val="md-plain"/>
          <w:rFonts w:ascii="Helvetica" w:hAnsi="Helvetica" w:cs="Helvetica"/>
          <w:color w:val="333333"/>
        </w:rPr>
        <w:t xml:space="preserve"> </w:t>
      </w:r>
      <w:ins w:id="35" w:author="Justin Harold" w:date="2020-10-24T13:18:00Z">
        <w:r w:rsidR="00D66807">
          <w:rPr>
            <w:rStyle w:val="md-plain"/>
            <w:rFonts w:ascii="Helvetica" w:hAnsi="Helvetica" w:cs="Helvetica"/>
            <w:color w:val="333333"/>
          </w:rPr>
          <w:t xml:space="preserve">they would have the chance to access the ideas of the author </w:t>
        </w:r>
      </w:ins>
      <w:ins w:id="36" w:author="Justin Harold" w:date="2020-10-24T13:19:00Z">
        <w:r w:rsidR="00D66807">
          <w:rPr>
            <w:rStyle w:val="md-plain"/>
            <w:rFonts w:ascii="Helvetica" w:hAnsi="Helvetica" w:cs="Helvetica"/>
            <w:color w:val="333333"/>
          </w:rPr>
          <w:t>because</w:t>
        </w:r>
      </w:ins>
      <w:ins w:id="37" w:author="Justin Harold" w:date="2020-10-24T13:18:00Z">
        <w:r w:rsidR="00D66807">
          <w:rPr>
            <w:rStyle w:val="md-plain"/>
            <w:rFonts w:ascii="Helvetica" w:hAnsi="Helvetica" w:cs="Helvetica"/>
            <w:color w:val="333333"/>
          </w:rPr>
          <w:t xml:space="preserve"> movie </w:t>
        </w:r>
      </w:ins>
      <w:ins w:id="38" w:author="Justin Harold" w:date="2020-10-24T13:19:00Z">
        <w:r w:rsidR="00D66807">
          <w:rPr>
            <w:rStyle w:val="md-plain"/>
            <w:rFonts w:ascii="Helvetica" w:hAnsi="Helvetica" w:cs="Helvetica"/>
            <w:color w:val="333333"/>
          </w:rPr>
          <w:t>directors would interpret the story in the book based on their own understanding</w:t>
        </w:r>
      </w:ins>
      <w:del w:id="39" w:author="Justin Harold" w:date="2020-10-24T13:18:00Z">
        <w:r w:rsidR="00190229" w:rsidDel="00D66807">
          <w:rPr>
            <w:rStyle w:val="md-plain"/>
            <w:rFonts w:ascii="Helvetica" w:hAnsi="Helvetica" w:cs="Helvetica"/>
            <w:color w:val="333333"/>
          </w:rPr>
          <w:delText>they can go deeper into the spirit brought by this book after watching the movies</w:delText>
        </w:r>
      </w:del>
      <w:r w:rsidR="00190229">
        <w:rPr>
          <w:rStyle w:val="md-plain"/>
          <w:rFonts w:ascii="Helvetica" w:hAnsi="Helvetica" w:cs="Helvetica"/>
          <w:color w:val="333333"/>
        </w:rPr>
        <w:t xml:space="preserve">. </w:t>
      </w:r>
      <w:ins w:id="40" w:author="Justin Harold" w:date="2020-10-24T13:19:00Z">
        <w:r w:rsidR="00D66807">
          <w:rPr>
            <w:rStyle w:val="md-plain"/>
            <w:rFonts w:ascii="Helvetica" w:hAnsi="Helvetica" w:cs="Helvetica"/>
            <w:color w:val="333333"/>
          </w:rPr>
          <w:t xml:space="preserve">However, </w:t>
        </w:r>
      </w:ins>
      <w:del w:id="41" w:author="Justin Harold" w:date="2020-10-24T13:19:00Z">
        <w:r w:rsidR="00190229" w:rsidDel="00D66807">
          <w:rPr>
            <w:rStyle w:val="md-plain"/>
            <w:rFonts w:ascii="Helvetica" w:hAnsi="Helvetica" w:cs="Helvetica"/>
            <w:color w:val="333333"/>
          </w:rPr>
          <w:delText xml:space="preserve">But, </w:delText>
        </w:r>
      </w:del>
      <w:r w:rsidR="00190229">
        <w:rPr>
          <w:rStyle w:val="md-plain"/>
          <w:rFonts w:ascii="Helvetica" w:hAnsi="Helvetica" w:cs="Helvetica"/>
          <w:color w:val="333333"/>
        </w:rPr>
        <w:t>they ignore a</w:t>
      </w:r>
      <w:ins w:id="42" w:author="Justin Harold" w:date="2020-10-24T13:19:00Z">
        <w:r w:rsidR="00D66807">
          <w:rPr>
            <w:rStyle w:val="md-plain"/>
            <w:rFonts w:ascii="Helvetica" w:hAnsi="Helvetica" w:cs="Helvetica"/>
            <w:color w:val="333333"/>
          </w:rPr>
          <w:t>n important</w:t>
        </w:r>
      </w:ins>
      <w:r w:rsidR="00190229">
        <w:rPr>
          <w:rStyle w:val="md-plain"/>
          <w:rFonts w:ascii="Helvetica" w:hAnsi="Helvetica" w:cs="Helvetica"/>
          <w:color w:val="333333"/>
        </w:rPr>
        <w:t xml:space="preserve"> fact that people are busy nowadays and may not have enough time to read the books. In this case, watching movies first has become the choice of many people</w:t>
      </w:r>
      <w:ins w:id="43" w:author="Justin Harold" w:date="2020-10-24T13:20:00Z">
        <w:r w:rsidR="00D66807">
          <w:rPr>
            <w:rStyle w:val="md-plain"/>
            <w:rFonts w:ascii="Helvetica" w:hAnsi="Helvetica" w:cs="Helvetica"/>
            <w:color w:val="333333"/>
          </w:rPr>
          <w:t xml:space="preserve"> who want to have a thorough grasp of the story</w:t>
        </w:r>
      </w:ins>
      <w:r w:rsidR="00190229">
        <w:rPr>
          <w:rStyle w:val="md-plain"/>
          <w:rFonts w:ascii="Helvetica" w:hAnsi="Helvetica" w:cs="Helvetica"/>
          <w:color w:val="333333"/>
        </w:rPr>
        <w:t>.</w:t>
      </w:r>
    </w:p>
    <w:p w14:paraId="18E10D45" w14:textId="18E1015D" w:rsidR="00D66807" w:rsidRDefault="00D66807" w:rsidP="00183431">
      <w:pPr>
        <w:pStyle w:val="md-end-block"/>
        <w:spacing w:before="192" w:beforeAutospacing="0" w:after="192" w:afterAutospacing="0"/>
        <w:rPr>
          <w:ins w:id="44" w:author="Justin Harold" w:date="2020-10-24T12:58:00Z"/>
          <w:rStyle w:val="md-plain"/>
          <w:rFonts w:ascii="Helvetica" w:hAnsi="Helvetica" w:cs="Helvetica" w:hint="eastAsia"/>
          <w:color w:val="333333"/>
        </w:rPr>
      </w:pPr>
      <w:ins w:id="45" w:author="Justin Harold" w:date="2020-10-24T13:21:00Z">
        <w:r>
          <w:rPr>
            <w:rStyle w:val="md-plain"/>
            <w:rFonts w:ascii="Helvetica" w:hAnsi="Helvetica" w:cs="Helvetica"/>
            <w:color w:val="333333"/>
          </w:rPr>
          <w:t xml:space="preserve">In conclusion, I think… </w:t>
        </w:r>
      </w:ins>
      <w:bookmarkStart w:id="46" w:name="_GoBack"/>
      <w:bookmarkEnd w:id="46"/>
    </w:p>
    <w:p w14:paraId="0C9AEEE4" w14:textId="77777777" w:rsidR="00183431" w:rsidRDefault="00183431" w:rsidP="00183431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68DAAA7A" w14:textId="77777777" w:rsidR="008B6C7C" w:rsidRPr="00183431" w:rsidRDefault="008B6C7C"/>
    <w:sectPr w:rsidR="008B6C7C" w:rsidRPr="0018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stin Harold">
    <w15:presenceInfo w15:providerId="Windows Live" w15:userId="7ed6fbd9e8622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26"/>
    <w:rsid w:val="00183431"/>
    <w:rsid w:val="00190229"/>
    <w:rsid w:val="008B6C7C"/>
    <w:rsid w:val="00CA2E26"/>
    <w:rsid w:val="00D66807"/>
    <w:rsid w:val="00E96A1E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4BC3"/>
  <w15:chartTrackingRefBased/>
  <w15:docId w15:val="{22F67626-942A-4EB1-8FEE-65E999AB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83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8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Harold</dc:creator>
  <cp:keywords/>
  <dc:description/>
  <cp:lastModifiedBy>Justin Harold</cp:lastModifiedBy>
  <cp:revision>3</cp:revision>
  <dcterms:created xsi:type="dcterms:W3CDTF">2020-10-24T04:54:00Z</dcterms:created>
  <dcterms:modified xsi:type="dcterms:W3CDTF">2020-10-24T05:30:00Z</dcterms:modified>
</cp:coreProperties>
</file>