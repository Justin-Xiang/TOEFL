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253" w:rsidRDefault="00260BAA" w:rsidP="00260BAA">
      <w:pPr>
        <w:ind w:left="105" w:hangingChars="50" w:hanging="105"/>
      </w:pPr>
      <w:r>
        <w:rPr>
          <w:rFonts w:hint="eastAsia"/>
        </w:rPr>
        <w:t>First</w:t>
      </w:r>
      <w:r>
        <w:t>, space travel and space exploration can help people to find many valuable resources. That’s because some necessary resources such as water and fresh air today are</w:t>
      </w:r>
      <w:ins w:id="0" w:author="Justin Harold" w:date="2020-11-05T16:10:00Z">
        <w:r w:rsidR="0062026A">
          <w:t xml:space="preserve"> finite and they are already</w:t>
        </w:r>
      </w:ins>
      <w:r>
        <w:t xml:space="preserve"> in </w:t>
      </w:r>
      <w:del w:id="1" w:author="Justin Harold" w:date="2020-11-05T16:10:00Z">
        <w:r w:rsidDel="0062026A">
          <w:delText>a</w:delText>
        </w:r>
      </w:del>
      <w:r>
        <w:t xml:space="preserve"> short</w:t>
      </w:r>
      <w:ins w:id="2" w:author="Justin Harold" w:date="2020-11-05T16:10:00Z">
        <w:r w:rsidR="0062026A">
          <w:t xml:space="preserve"> becau</w:t>
        </w:r>
      </w:ins>
      <w:ins w:id="3" w:author="Justin Harold" w:date="2020-11-05T16:11:00Z">
        <w:r w:rsidR="0062026A">
          <w:t>s</w:t>
        </w:r>
      </w:ins>
      <w:ins w:id="4" w:author="Justin Harold" w:date="2020-11-05T16:10:00Z">
        <w:r w:rsidR="0062026A">
          <w:t>e of the over-exploitation of human beings</w:t>
        </w:r>
      </w:ins>
      <w:ins w:id="5" w:author="Justin Harold" w:date="2020-11-05T16:11:00Z">
        <w:r w:rsidR="0062026A">
          <w:t xml:space="preserve"> with the industrialization. </w:t>
        </w:r>
      </w:ins>
      <w:r>
        <w:t xml:space="preserve"> </w:t>
      </w:r>
      <w:del w:id="6" w:author="Justin Harold" w:date="2020-11-05T16:10:00Z">
        <w:r w:rsidDel="0062026A">
          <w:delText>and can not be produced by human themselves</w:delText>
        </w:r>
      </w:del>
      <w:r>
        <w:t>, it’s urgent to find other substitutable</w:t>
      </w:r>
      <w:ins w:id="7" w:author="Justin Harold" w:date="2020-11-05T16:11:00Z">
        <w:r w:rsidR="0062026A">
          <w:t>/replaceable</w:t>
        </w:r>
      </w:ins>
      <w:r>
        <w:t xml:space="preserve"> resources. I would like to take</w:t>
      </w:r>
      <w:del w:id="8" w:author="Justin Harold" w:date="2020-11-05T16:12:00Z">
        <w:r w:rsidDel="0062026A">
          <w:delText xml:space="preserve"> moon </w:delText>
        </w:r>
      </w:del>
      <w:ins w:id="9" w:author="Justin Harold" w:date="2020-11-05T16:12:00Z">
        <w:r w:rsidR="0062026A">
          <w:t>…</w:t>
        </w:r>
      </w:ins>
      <w:r>
        <w:t xml:space="preserve">for example. </w:t>
      </w:r>
      <w:r w:rsidRPr="0062026A">
        <w:rPr>
          <w:highlight w:val="yellow"/>
          <w:rPrChange w:id="10" w:author="Justin Harold" w:date="2020-11-05T16:12:00Z">
            <w:rPr/>
          </w:rPrChange>
        </w:rPr>
        <w:t>Scientists have spent many years exploring this planet</w:t>
      </w:r>
      <w:r>
        <w:t xml:space="preserve"> and at 2015</w:t>
      </w:r>
      <w:r w:rsidR="005C6458">
        <w:t xml:space="preserve">, astronauts found </w:t>
      </w:r>
      <w:proofErr w:type="spellStart"/>
      <w:r w:rsidR="005C6458">
        <w:t>Hellium</w:t>
      </w:r>
      <w:proofErr w:type="spellEnd"/>
      <w:r w:rsidR="005C6458">
        <w:t xml:space="preserve"> 3 </w:t>
      </w:r>
      <w:ins w:id="11" w:author="Justin Harold" w:date="2020-11-05T16:12:00Z">
        <w:r w:rsidR="0062026A">
          <w:t xml:space="preserve">with a large reserve </w:t>
        </w:r>
      </w:ins>
      <w:r w:rsidR="005C6458">
        <w:t>on it. It’s a totally new substance which contains dramatic energy</w:t>
      </w:r>
      <w:del w:id="12" w:author="Justin Harold" w:date="2020-11-05T16:12:00Z">
        <w:r w:rsidR="005C6458" w:rsidDel="0062026A">
          <w:delText>.</w:delText>
        </w:r>
      </w:del>
      <w:ins w:id="13" w:author="Justin Harold" w:date="2020-11-05T16:12:00Z">
        <w:r w:rsidR="0062026A">
          <w:t xml:space="preserve">: </w:t>
        </w:r>
      </w:ins>
      <w:del w:id="14" w:author="Justin Harold" w:date="2020-11-05T16:12:00Z">
        <w:r w:rsidR="005C6458" w:rsidDel="0062026A">
          <w:delText xml:space="preserve"> W</w:delText>
        </w:r>
      </w:del>
      <w:ins w:id="15" w:author="Justin Harold" w:date="2020-11-05T16:12:00Z">
        <w:r w:rsidR="0062026A">
          <w:t>w</w:t>
        </w:r>
      </w:ins>
      <w:r w:rsidR="005C6458">
        <w:t xml:space="preserve">hen this substance reacts with deuterium, it can release </w:t>
      </w:r>
      <w:ins w:id="16" w:author="Justin Harold" w:date="2020-11-05T16:12:00Z">
        <w:r w:rsidR="0062026A">
          <w:t xml:space="preserve">energy to as much as that </w:t>
        </w:r>
      </w:ins>
      <w:ins w:id="17" w:author="Justin Harold" w:date="2020-11-05T16:13:00Z">
        <w:r w:rsidR="0062026A">
          <w:t xml:space="preserve">of the nuclear energy. </w:t>
        </w:r>
      </w:ins>
      <w:del w:id="18" w:author="Justin Harold" w:date="2020-11-05T16:12:00Z">
        <w:r w:rsidR="005C6458" w:rsidDel="0062026A">
          <w:delText>a lot of energy</w:delText>
        </w:r>
      </w:del>
      <w:r w:rsidR="005C6458">
        <w:t xml:space="preserve">. We could see clearly that by using this new substance, the shortage of resources </w:t>
      </w:r>
      <w:ins w:id="19" w:author="Justin Harold" w:date="2020-11-05T16:13:00Z">
        <w:r w:rsidR="0062026A">
          <w:t xml:space="preserve">on earth </w:t>
        </w:r>
      </w:ins>
      <w:r w:rsidR="005C6458">
        <w:t xml:space="preserve">can be </w:t>
      </w:r>
      <w:ins w:id="20" w:author="Justin Harold" w:date="2020-11-05T16:13:00Z">
        <w:r w:rsidR="0062026A">
          <w:t xml:space="preserve">alleviated/ameliorated </w:t>
        </w:r>
      </w:ins>
      <w:del w:id="21" w:author="Justin Harold" w:date="2020-11-05T16:13:00Z">
        <w:r w:rsidR="005C6458" w:rsidDel="0062026A">
          <w:delText>solved</w:delText>
        </w:r>
      </w:del>
      <w:r w:rsidR="005C6458">
        <w:t xml:space="preserve"> in some degree. From such an example, we can see that by space travel and space exploration, many new substances which are beneficial for the human can be found and</w:t>
      </w:r>
      <w:ins w:id="22" w:author="Justin Harold" w:date="2020-11-05T16:13:00Z">
        <w:r w:rsidR="0062026A">
          <w:t xml:space="preserve"> </w:t>
        </w:r>
      </w:ins>
      <w:ins w:id="23" w:author="Justin Harold" w:date="2020-11-05T16:14:00Z">
        <w:r w:rsidR="0062026A">
          <w:t xml:space="preserve">it is definitely not a waste of money to continue the space explorations. </w:t>
        </w:r>
      </w:ins>
      <w:bookmarkStart w:id="24" w:name="_GoBack"/>
      <w:bookmarkEnd w:id="24"/>
      <w:del w:id="25" w:author="Justin Harold" w:date="2020-11-05T16:13:00Z">
        <w:r w:rsidR="005C6458" w:rsidDel="0062026A">
          <w:delText xml:space="preserve"> I think it’s not a waste of …….</w:delText>
        </w:r>
      </w:del>
      <w:r w:rsidR="005C6458">
        <w:t xml:space="preserve"> </w:t>
      </w:r>
    </w:p>
    <w:sectPr w:rsidR="0061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stin Harold">
    <w15:presenceInfo w15:providerId="Windows Live" w15:userId="7ed6fbd9e8622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AA"/>
    <w:rsid w:val="00260BAA"/>
    <w:rsid w:val="005C6458"/>
    <w:rsid w:val="00613253"/>
    <w:rsid w:val="006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5F51"/>
  <w15:chartTrackingRefBased/>
  <w15:docId w15:val="{3729ECF1-E5BB-4A2A-B9EA-E4372F62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02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0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Harold</dc:creator>
  <cp:keywords/>
  <dc:description/>
  <cp:lastModifiedBy>Justin Harold</cp:lastModifiedBy>
  <cp:revision>1</cp:revision>
  <dcterms:created xsi:type="dcterms:W3CDTF">2020-11-05T07:49:00Z</dcterms:created>
  <dcterms:modified xsi:type="dcterms:W3CDTF">2020-11-05T08:15:00Z</dcterms:modified>
</cp:coreProperties>
</file>