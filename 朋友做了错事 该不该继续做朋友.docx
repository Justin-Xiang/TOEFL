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Having</w:t>
      </w:r>
      <w:r>
        <w:t xml:space="preserve"> a</w:t>
      </w:r>
      <w:ins w:id="0" w:author="lily" w:date="2020-11-29T16:14:10Z">
        <w:r>
          <w:rPr>
            <w:rFonts w:hint="eastAsia"/>
            <w:lang w:val="en-US" w:eastAsia="zh-CN"/>
          </w:rPr>
          <w:t>n a</w:t>
        </w:r>
      </w:ins>
      <w:ins w:id="1" w:author="lily" w:date="2020-11-29T16:14:11Z">
        <w:r>
          <w:rPr>
            <w:rFonts w:hint="eastAsia"/>
            <w:lang w:val="en-US" w:eastAsia="zh-CN"/>
          </w:rPr>
          <w:t>uth</w:t>
        </w:r>
      </w:ins>
      <w:ins w:id="2" w:author="lily" w:date="2020-11-29T16:14:12Z">
        <w:r>
          <w:rPr>
            <w:rFonts w:hint="eastAsia"/>
            <w:lang w:val="en-US" w:eastAsia="zh-CN"/>
          </w:rPr>
          <w:t>e</w:t>
        </w:r>
      </w:ins>
      <w:ins w:id="3" w:author="lily" w:date="2020-11-29T16:14:13Z">
        <w:r>
          <w:rPr>
            <w:rFonts w:hint="eastAsia"/>
            <w:lang w:val="en-US" w:eastAsia="zh-CN"/>
          </w:rPr>
          <w:t>ntic</w:t>
        </w:r>
      </w:ins>
      <w:r>
        <w:t xml:space="preserve"> friend </w:t>
      </w:r>
      <w:ins w:id="4" w:author="lily" w:date="2020-11-29T16:14:18Z">
        <w:r>
          <w:rPr>
            <w:rFonts w:hint="eastAsia"/>
            <w:lang w:val="en-US" w:eastAsia="zh-CN"/>
          </w:rPr>
          <w:t>is</w:t>
        </w:r>
      </w:ins>
      <w:ins w:id="5" w:author="lily" w:date="2020-11-29T16:14:19Z">
        <w:r>
          <w:rPr>
            <w:rFonts w:hint="eastAsia"/>
            <w:lang w:val="en-US" w:eastAsia="zh-CN"/>
          </w:rPr>
          <w:t xml:space="preserve"> im</w:t>
        </w:r>
      </w:ins>
      <w:ins w:id="6" w:author="lily" w:date="2020-11-29T16:14:20Z">
        <w:r>
          <w:rPr>
            <w:rFonts w:hint="eastAsia"/>
            <w:lang w:val="en-US" w:eastAsia="zh-CN"/>
          </w:rPr>
          <w:t>portant</w:t>
        </w:r>
      </w:ins>
      <w:del w:id="7" w:author="lily" w:date="2020-11-29T16:14:18Z">
        <w:r>
          <w:rPr/>
          <w:delText>plays an important role</w:delText>
        </w:r>
      </w:del>
      <w:r>
        <w:t xml:space="preserve"> in our daily life</w:t>
      </w:r>
      <w:del w:id="8" w:author="lily" w:date="2020-11-29T16:14:29Z">
        <w:r>
          <w:rPr>
            <w:rFonts w:hint="default"/>
            <w:lang w:val="en-US"/>
          </w:rPr>
          <w:delText>.</w:delText>
        </w:r>
      </w:del>
      <w:ins w:id="9" w:author="lily" w:date="2020-11-29T16:14:29Z">
        <w:r>
          <w:rPr>
            <w:rFonts w:hint="eastAsia"/>
            <w:lang w:val="en-US" w:eastAsia="zh-CN"/>
          </w:rPr>
          <w:t xml:space="preserve"> And</w:t>
        </w:r>
      </w:ins>
      <w:ins w:id="10" w:author="lily" w:date="2020-11-29T16:16:06Z">
        <w:r>
          <w:rPr>
            <w:rFonts w:hint="eastAsia"/>
            <w:lang w:val="en-US" w:eastAsia="zh-CN"/>
          </w:rPr>
          <w:t xml:space="preserve"> it i</w:t>
        </w:r>
      </w:ins>
      <w:ins w:id="11" w:author="lily" w:date="2020-11-29T16:16:07Z">
        <w:r>
          <w:rPr>
            <w:rFonts w:hint="eastAsia"/>
            <w:lang w:val="en-US" w:eastAsia="zh-CN"/>
          </w:rPr>
          <w:t xml:space="preserve">s </w:t>
        </w:r>
      </w:ins>
      <w:ins w:id="12" w:author="lily" w:date="2020-11-29T16:16:08Z">
        <w:r>
          <w:rPr>
            <w:rFonts w:hint="eastAsia"/>
            <w:lang w:val="en-US" w:eastAsia="zh-CN"/>
          </w:rPr>
          <w:t>worth</w:t>
        </w:r>
      </w:ins>
      <w:ins w:id="13" w:author="lily" w:date="2020-11-29T16:16:09Z">
        <w:r>
          <w:rPr>
            <w:rFonts w:hint="eastAsia"/>
            <w:lang w:val="en-US" w:eastAsia="zh-CN"/>
          </w:rPr>
          <w:t xml:space="preserve"> mentionig</w:t>
        </w:r>
      </w:ins>
      <w:ins w:id="14" w:author="lily" w:date="2020-11-29T16:16:10Z">
        <w:r>
          <w:rPr>
            <w:rFonts w:hint="eastAsia"/>
            <w:lang w:val="en-US" w:eastAsia="zh-CN"/>
          </w:rPr>
          <w:t xml:space="preserve"> that .</w:t>
        </w:r>
      </w:ins>
      <w:ins w:id="15" w:author="lily" w:date="2020-11-29T16:16:11Z">
        <w:r>
          <w:rPr>
            <w:rFonts w:hint="eastAsia"/>
            <w:lang w:val="en-US" w:eastAsia="zh-CN"/>
          </w:rPr>
          <w:t>.</w:t>
        </w:r>
      </w:ins>
      <w:del w:id="16" w:author="lily" w:date="2020-11-29T16:16:12Z">
        <w:r>
          <w:rPr/>
          <w:delText xml:space="preserve"> U</w:delText>
        </w:r>
      </w:del>
      <w:ins w:id="17" w:author="lily" w:date="2020-11-29T16:16:13Z">
        <w:r>
          <w:rPr>
            <w:rFonts w:hint="eastAsia"/>
            <w:lang w:val="en-US" w:eastAsia="zh-CN"/>
          </w:rPr>
          <w:t>..</w:t>
        </w:r>
      </w:ins>
      <w:ins w:id="18" w:author="lily" w:date="2020-11-29T16:15:33Z">
        <w:r>
          <w:rPr>
            <w:rFonts w:hint="eastAsia"/>
            <w:lang w:val="en-US" w:eastAsia="zh-CN"/>
          </w:rPr>
          <w:t>.....</w:t>
        </w:r>
      </w:ins>
      <w:ins w:id="19" w:author="lily" w:date="2020-11-29T16:15:34Z">
        <w:r>
          <w:rPr>
            <w:rFonts w:hint="eastAsia"/>
            <w:lang w:val="en-US" w:eastAsia="zh-CN"/>
          </w:rPr>
          <w:t>.</w:t>
        </w:r>
      </w:ins>
      <w:del w:id="20" w:author="lily" w:date="2020-11-29T16:15:31Z">
        <w:r>
          <w:rPr/>
          <w:delText xml:space="preserve">ndoubtedly a friend can have significant effect on one’s success or failure. </w:delText>
        </w:r>
      </w:del>
      <w:r>
        <w:t>Some people say if their friends do something they don’t like and make them upset, they should leave them</w:t>
      </w:r>
      <w:del w:id="21" w:author="lily" w:date="2020-11-29T16:15:50Z">
        <w:r>
          <w:rPr/>
          <w:delText xml:space="preserve"> and do not contact with them</w:delText>
        </w:r>
      </w:del>
      <w:r>
        <w:t>. However, as for me, I strongly insist</w:t>
      </w:r>
      <w:del w:id="22" w:author="lily" w:date="2020-11-29T16:15:55Z">
        <w:r>
          <w:rPr/>
          <w:delText>s</w:delText>
        </w:r>
      </w:del>
      <w:r>
        <w:t xml:space="preserve"> that we should continue the relation with them. My reasons and examples are listed below.</w:t>
      </w:r>
    </w:p>
    <w:p/>
    <w:p>
      <w:r>
        <w:rPr>
          <w:rFonts w:hint="eastAsia"/>
        </w:rPr>
        <w:t>F</w:t>
      </w:r>
      <w:r>
        <w:t xml:space="preserve">irst, everyone would make mistakes. We should not look down upon them </w:t>
      </w:r>
      <w:ins w:id="23" w:author="lily" w:date="2020-11-29T16:16:21Z">
        <w:r>
          <w:rPr>
            <w:rFonts w:hint="eastAsia"/>
            <w:lang w:val="en-US" w:eastAsia="zh-CN"/>
          </w:rPr>
          <w:t>me</w:t>
        </w:r>
      </w:ins>
      <w:ins w:id="24" w:author="lily" w:date="2020-11-29T16:16:22Z">
        <w:r>
          <w:rPr>
            <w:rFonts w:hint="eastAsia"/>
            <w:lang w:val="en-US" w:eastAsia="zh-CN"/>
          </w:rPr>
          <w:t>rel</w:t>
        </w:r>
      </w:ins>
      <w:ins w:id="25" w:author="lily" w:date="2020-11-29T16:16:23Z">
        <w:r>
          <w:rPr>
            <w:rFonts w:hint="eastAsia"/>
            <w:lang w:val="en-US" w:eastAsia="zh-CN"/>
          </w:rPr>
          <w:t>y bec</w:t>
        </w:r>
      </w:ins>
      <w:ins w:id="26" w:author="lily" w:date="2020-11-29T16:16:26Z">
        <w:r>
          <w:rPr>
            <w:rFonts w:hint="eastAsia"/>
            <w:lang w:val="en-US" w:eastAsia="zh-CN"/>
          </w:rPr>
          <w:t>ause</w:t>
        </w:r>
      </w:ins>
      <w:ins w:id="27" w:author="lily" w:date="2020-11-29T16:16:27Z">
        <w:r>
          <w:rPr>
            <w:rFonts w:hint="eastAsia"/>
            <w:lang w:val="en-US" w:eastAsia="zh-CN"/>
          </w:rPr>
          <w:t xml:space="preserve"> </w:t>
        </w:r>
      </w:ins>
      <w:del w:id="28" w:author="lily" w:date="2020-11-29T16:16:27Z">
        <w:r>
          <w:rPr/>
          <w:delText xml:space="preserve">for </w:delText>
        </w:r>
      </w:del>
      <w:r>
        <w:t xml:space="preserve">they do something wrong. Instead, we should talk to them about their mistakes and forgive them </w:t>
      </w:r>
      <w:del w:id="29" w:author="lily" w:date="2020-11-29T16:16:47Z">
        <w:r>
          <w:rPr/>
          <w:delText>because their wrong behavior</w:delText>
        </w:r>
      </w:del>
      <w:del w:id="30" w:author="lily" w:date="2020-11-29T16:16:48Z">
        <w:r>
          <w:rPr/>
          <w:delText>s</w:delText>
        </w:r>
      </w:del>
      <w:ins w:id="31" w:author="lily" w:date="2020-11-29T16:16:48Z">
        <w:r>
          <w:rPr>
            <w:rFonts w:hint="eastAsia"/>
            <w:lang w:val="en-US" w:eastAsia="zh-CN"/>
          </w:rPr>
          <w:t>ex</w:t>
        </w:r>
      </w:ins>
      <w:ins w:id="32" w:author="lily" w:date="2020-11-29T16:16:49Z">
        <w:r>
          <w:rPr>
            <w:rFonts w:hint="eastAsia"/>
            <w:lang w:val="en-US" w:eastAsia="zh-CN"/>
          </w:rPr>
          <w:t>pecting</w:t>
        </w:r>
      </w:ins>
      <w:ins w:id="33" w:author="lily" w:date="2020-11-29T16:16:50Z">
        <w:r>
          <w:rPr>
            <w:rFonts w:hint="eastAsia"/>
            <w:lang w:val="en-US" w:eastAsia="zh-CN"/>
          </w:rPr>
          <w:t>that the</w:t>
        </w:r>
      </w:ins>
      <w:ins w:id="34" w:author="lily" w:date="2020-11-29T16:16:52Z">
        <w:r>
          <w:rPr>
            <w:rFonts w:hint="eastAsia"/>
            <w:lang w:val="en-US" w:eastAsia="zh-CN"/>
          </w:rPr>
          <w:t>y wo</w:t>
        </w:r>
      </w:ins>
      <w:ins w:id="35" w:author="lily" w:date="2020-11-29T16:16:53Z">
        <w:r>
          <w:rPr>
            <w:rFonts w:hint="eastAsia"/>
            <w:lang w:val="en-US" w:eastAsia="zh-CN"/>
          </w:rPr>
          <w:t>uld re</w:t>
        </w:r>
      </w:ins>
      <w:ins w:id="36" w:author="lily" w:date="2020-11-29T16:16:55Z">
        <w:r>
          <w:rPr>
            <w:rFonts w:hint="eastAsia"/>
            <w:lang w:val="en-US" w:eastAsia="zh-CN"/>
          </w:rPr>
          <w:t>v</w:t>
        </w:r>
      </w:ins>
      <w:ins w:id="37" w:author="lily" w:date="2020-11-29T16:16:58Z">
        <w:r>
          <w:rPr>
            <w:rFonts w:hint="eastAsia"/>
            <w:lang w:val="en-US" w:eastAsia="zh-CN"/>
          </w:rPr>
          <w:t>i</w:t>
        </w:r>
      </w:ins>
      <w:ins w:id="38" w:author="lily" w:date="2020-11-29T16:16:59Z">
        <w:r>
          <w:rPr>
            <w:rFonts w:hint="eastAsia"/>
            <w:lang w:val="en-US" w:eastAsia="zh-CN"/>
          </w:rPr>
          <w:t>se their b</w:t>
        </w:r>
      </w:ins>
      <w:ins w:id="39" w:author="lily" w:date="2020-11-29T16:17:00Z">
        <w:r>
          <w:rPr>
            <w:rFonts w:hint="eastAsia"/>
            <w:lang w:val="en-US" w:eastAsia="zh-CN"/>
          </w:rPr>
          <w:t>eha</w:t>
        </w:r>
      </w:ins>
      <w:ins w:id="40" w:author="lily" w:date="2020-11-29T16:17:01Z">
        <w:r>
          <w:rPr>
            <w:rFonts w:hint="eastAsia"/>
            <w:lang w:val="en-US" w:eastAsia="zh-CN"/>
          </w:rPr>
          <w:t>viors</w:t>
        </w:r>
      </w:ins>
      <w:r>
        <w:t xml:space="preserve">. In this case, they would </w:t>
      </w:r>
      <w:ins w:id="41" w:author="lily" w:date="2020-11-29T16:17:19Z">
        <w:r>
          <w:rPr>
            <w:rFonts w:hint="eastAsia"/>
            <w:lang w:val="en-US" w:eastAsia="zh-CN"/>
          </w:rPr>
          <w:t>re</w:t>
        </w:r>
      </w:ins>
      <w:r>
        <w:t xml:space="preserve">think about their mistakes </w:t>
      </w:r>
      <w:del w:id="42" w:author="lily" w:date="2020-11-29T16:17:24Z">
        <w:r>
          <w:rPr>
            <w:rFonts w:hint="default"/>
            <w:lang w:val="en-US"/>
          </w:rPr>
          <w:delText>and</w:delText>
        </w:r>
      </w:del>
      <w:ins w:id="43" w:author="lily" w:date="2020-11-29T16:17:24Z">
        <w:r>
          <w:rPr>
            <w:rFonts w:hint="eastAsia"/>
            <w:lang w:val="en-US" w:eastAsia="zh-CN"/>
          </w:rPr>
          <w:t>to</w:t>
        </w:r>
      </w:ins>
      <w:r>
        <w:t xml:space="preserve"> avoid repeating doing these things in the future. I would like to take a good friend of mine as an example. He and I both took part in a basketball competition</w:t>
      </w:r>
      <w:ins w:id="44" w:author="lily" w:date="2020-11-29T16:17:46Z">
        <w:r>
          <w:rPr>
            <w:rFonts w:hint="eastAsia"/>
            <w:lang w:val="en-US" w:eastAsia="zh-CN"/>
          </w:rPr>
          <w:t xml:space="preserve"> </w:t>
        </w:r>
      </w:ins>
      <w:ins w:id="45" w:author="lily" w:date="2020-11-29T16:17:48Z">
        <w:r>
          <w:rPr>
            <w:rFonts w:hint="eastAsia"/>
            <w:lang w:val="en-US" w:eastAsia="zh-CN"/>
          </w:rPr>
          <w:t>last</w:t>
        </w:r>
      </w:ins>
      <w:ins w:id="46" w:author="lily" w:date="2020-11-29T16:17:49Z">
        <w:r>
          <w:rPr>
            <w:rFonts w:hint="eastAsia"/>
            <w:lang w:val="en-US" w:eastAsia="zh-CN"/>
          </w:rPr>
          <w:t xml:space="preserve"> mont</w:t>
        </w:r>
      </w:ins>
      <w:ins w:id="47" w:author="lily" w:date="2020-11-29T16:17:50Z">
        <w:r>
          <w:rPr>
            <w:rFonts w:hint="eastAsia"/>
            <w:lang w:val="en-US" w:eastAsia="zh-CN"/>
          </w:rPr>
          <w:t>h</w:t>
        </w:r>
      </w:ins>
      <w:r>
        <w:t>. We tried our best but our team still lost. After the game, he shouted to me and blame</w:t>
      </w:r>
      <w:ins w:id="48" w:author="lily" w:date="2020-11-29T16:17:57Z">
        <w:r>
          <w:rPr>
            <w:rFonts w:hint="eastAsia"/>
            <w:lang w:val="en-US" w:eastAsia="zh-CN"/>
          </w:rPr>
          <w:t>d</w:t>
        </w:r>
      </w:ins>
      <w:r>
        <w:t xml:space="preserve"> the loss on me. I did feel bad</w:t>
      </w:r>
      <w:ins w:id="49" w:author="lily" w:date="2020-11-29T16:18:09Z">
        <w:r>
          <w:rPr>
            <w:rFonts w:hint="eastAsia"/>
            <w:lang w:val="en-US" w:eastAsia="zh-CN"/>
          </w:rPr>
          <w:t xml:space="preserve"> abou</w:t>
        </w:r>
      </w:ins>
      <w:ins w:id="50" w:author="lily" w:date="2020-11-29T16:18:10Z">
        <w:r>
          <w:rPr>
            <w:rFonts w:hint="eastAsia"/>
            <w:lang w:val="en-US" w:eastAsia="zh-CN"/>
          </w:rPr>
          <w:t>t his be</w:t>
        </w:r>
      </w:ins>
      <w:ins w:id="51" w:author="lily" w:date="2020-11-29T16:18:11Z">
        <w:r>
          <w:rPr>
            <w:rFonts w:hint="eastAsia"/>
            <w:lang w:val="en-US" w:eastAsia="zh-CN"/>
          </w:rPr>
          <w:t>h</w:t>
        </w:r>
      </w:ins>
      <w:ins w:id="52" w:author="lily" w:date="2020-11-29T16:18:19Z">
        <w:r>
          <w:rPr>
            <w:rFonts w:hint="eastAsia"/>
            <w:lang w:val="en-US" w:eastAsia="zh-CN"/>
          </w:rPr>
          <w:t>a</w:t>
        </w:r>
      </w:ins>
      <w:ins w:id="53" w:author="lily" w:date="2020-11-29T16:18:20Z">
        <w:r>
          <w:rPr>
            <w:rFonts w:hint="eastAsia"/>
            <w:lang w:val="en-US" w:eastAsia="zh-CN"/>
          </w:rPr>
          <w:t>vior</w:t>
        </w:r>
      </w:ins>
      <w:r>
        <w:t xml:space="preserve"> but </w:t>
      </w:r>
      <w:ins w:id="54" w:author="lily" w:date="2020-11-29T16:18:24Z">
        <w:r>
          <w:rPr>
            <w:rFonts w:hint="eastAsia"/>
            <w:lang w:val="en-US" w:eastAsia="zh-CN"/>
          </w:rPr>
          <w:t>chose t</w:t>
        </w:r>
      </w:ins>
      <w:ins w:id="55" w:author="lily" w:date="2020-11-29T16:18:25Z">
        <w:r>
          <w:rPr>
            <w:rFonts w:hint="eastAsia"/>
            <w:lang w:val="en-US" w:eastAsia="zh-CN"/>
          </w:rPr>
          <w:t xml:space="preserve">o </w:t>
        </w:r>
      </w:ins>
      <w:ins w:id="56" w:author="lily" w:date="2020-11-29T16:18:30Z">
        <w:r>
          <w:rPr>
            <w:rFonts w:hint="eastAsia"/>
            <w:lang w:val="en-US" w:eastAsia="zh-CN"/>
          </w:rPr>
          <w:t>acce</w:t>
        </w:r>
      </w:ins>
      <w:ins w:id="57" w:author="lily" w:date="2020-11-29T16:18:31Z">
        <w:r>
          <w:rPr>
            <w:rFonts w:hint="eastAsia"/>
            <w:lang w:val="en-US" w:eastAsia="zh-CN"/>
          </w:rPr>
          <w:t>pt hi</w:t>
        </w:r>
      </w:ins>
      <w:ins w:id="58" w:author="lily" w:date="2020-11-29T16:18:32Z">
        <w:r>
          <w:rPr>
            <w:rFonts w:hint="eastAsia"/>
            <w:lang w:val="en-US" w:eastAsia="zh-CN"/>
          </w:rPr>
          <w:t xml:space="preserve">s </w:t>
        </w:r>
      </w:ins>
      <w:ins w:id="59" w:author="lily" w:date="2020-11-29T16:18:33Z">
        <w:r>
          <w:rPr>
            <w:rFonts w:hint="eastAsia"/>
            <w:lang w:val="en-US" w:eastAsia="zh-CN"/>
          </w:rPr>
          <w:t>em</w:t>
        </w:r>
      </w:ins>
      <w:ins w:id="60" w:author="lily" w:date="2020-11-29T16:18:34Z">
        <w:r>
          <w:rPr>
            <w:rFonts w:hint="eastAsia"/>
            <w:lang w:val="en-US" w:eastAsia="zh-CN"/>
          </w:rPr>
          <w:t>otio</w:t>
        </w:r>
      </w:ins>
      <w:ins w:id="61" w:author="lily" w:date="2020-11-29T16:18:36Z">
        <w:r>
          <w:rPr>
            <w:rFonts w:hint="eastAsia"/>
            <w:lang w:val="en-US" w:eastAsia="zh-CN"/>
          </w:rPr>
          <w:t>nal</w:t>
        </w:r>
      </w:ins>
      <w:ins w:id="62" w:author="lily" w:date="2020-11-29T16:18:37Z">
        <w:r>
          <w:rPr>
            <w:rFonts w:hint="eastAsia"/>
            <w:lang w:val="en-US" w:eastAsia="zh-CN"/>
          </w:rPr>
          <w:t xml:space="preserve"> </w:t>
        </w:r>
      </w:ins>
      <w:ins w:id="63" w:author="lily" w:date="2020-11-29T16:18:39Z">
        <w:r>
          <w:rPr>
            <w:rFonts w:hint="eastAsia"/>
            <w:lang w:val="en-US" w:eastAsia="zh-CN"/>
          </w:rPr>
          <w:t>w</w:t>
        </w:r>
      </w:ins>
      <w:ins w:id="64" w:author="lily" w:date="2020-11-29T16:18:40Z">
        <w:r>
          <w:rPr>
            <w:rFonts w:hint="eastAsia"/>
            <w:lang w:val="en-US" w:eastAsia="zh-CN"/>
          </w:rPr>
          <w:t>ords</w:t>
        </w:r>
      </w:ins>
      <w:ins w:id="65" w:author="lily" w:date="2020-11-29T16:18:41Z">
        <w:r>
          <w:rPr>
            <w:rFonts w:hint="eastAsia"/>
            <w:lang w:val="en-US" w:eastAsia="zh-CN"/>
          </w:rPr>
          <w:t xml:space="preserve"> an</w:t>
        </w:r>
      </w:ins>
      <w:ins w:id="66" w:author="lily" w:date="2020-11-29T16:18:42Z">
        <w:r>
          <w:rPr>
            <w:rFonts w:hint="eastAsia"/>
            <w:lang w:val="en-US" w:eastAsia="zh-CN"/>
          </w:rPr>
          <w:t xml:space="preserve">d </w:t>
        </w:r>
      </w:ins>
      <w:del w:id="67" w:author="lily" w:date="2020-11-29T16:18:43Z">
        <w:r>
          <w:rPr/>
          <w:delText xml:space="preserve">I </w:delText>
        </w:r>
      </w:del>
      <w:r>
        <w:t>told him</w:t>
      </w:r>
      <w:ins w:id="68" w:author="lily" w:date="2020-11-29T16:18:50Z">
        <w:r>
          <w:rPr>
            <w:rFonts w:hint="eastAsia"/>
            <w:lang w:val="en-US" w:eastAsia="zh-CN"/>
          </w:rPr>
          <w:t xml:space="preserve"> that</w:t>
        </w:r>
      </w:ins>
      <w:del w:id="69" w:author="lily" w:date="2020-11-29T16:18:48Z">
        <w:r>
          <w:rPr/>
          <w:delText xml:space="preserve"> I’m sorry because</w:delText>
        </w:r>
      </w:del>
      <w:r>
        <w:t xml:space="preserve"> I understood his desire to win. After about half an hour, he apologized to me and I forgave him and we were friends as usual</w:t>
      </w:r>
      <w:ins w:id="70" w:author="lily" w:date="2020-11-29T16:19:07Z">
        <w:r>
          <w:rPr>
            <w:rFonts w:hint="eastAsia"/>
            <w:lang w:val="en-US" w:eastAsia="zh-CN"/>
          </w:rPr>
          <w:t>,</w:t>
        </w:r>
      </w:ins>
      <w:ins w:id="71" w:author="lily" w:date="2020-11-29T16:19:08Z">
        <w:r>
          <w:rPr>
            <w:rFonts w:hint="eastAsia"/>
            <w:lang w:val="en-US" w:eastAsia="zh-CN"/>
          </w:rPr>
          <w:t xml:space="preserve"> </w:t>
        </w:r>
      </w:ins>
      <w:ins w:id="72" w:author="lily" w:date="2020-11-29T16:19:10Z">
        <w:r>
          <w:rPr>
            <w:rFonts w:hint="eastAsia"/>
            <w:lang w:val="en-US" w:eastAsia="zh-CN"/>
          </w:rPr>
          <w:t>an</w:t>
        </w:r>
      </w:ins>
      <w:ins w:id="73" w:author="lily" w:date="2020-11-29T16:19:11Z">
        <w:r>
          <w:rPr>
            <w:rFonts w:hint="eastAsia"/>
            <w:lang w:val="en-US" w:eastAsia="zh-CN"/>
          </w:rPr>
          <w:t xml:space="preserve">d </w:t>
        </w:r>
      </w:ins>
      <w:ins w:id="74" w:author="lily" w:date="2020-11-29T16:19:14Z">
        <w:r>
          <w:rPr>
            <w:rFonts w:hint="eastAsia"/>
            <w:lang w:val="en-US" w:eastAsia="zh-CN"/>
          </w:rPr>
          <w:t>thr</w:t>
        </w:r>
      </w:ins>
      <w:ins w:id="75" w:author="lily" w:date="2020-11-29T16:19:15Z">
        <w:r>
          <w:rPr>
            <w:rFonts w:hint="eastAsia"/>
            <w:lang w:val="en-US" w:eastAsia="zh-CN"/>
          </w:rPr>
          <w:t>ough</w:t>
        </w:r>
      </w:ins>
      <w:ins w:id="76" w:author="lily" w:date="2020-11-29T16:19:16Z">
        <w:r>
          <w:rPr>
            <w:rFonts w:hint="eastAsia"/>
            <w:lang w:val="en-US" w:eastAsia="zh-CN"/>
          </w:rPr>
          <w:t xml:space="preserve"> </w:t>
        </w:r>
      </w:ins>
      <w:ins w:id="77" w:author="lily" w:date="2020-11-29T16:19:17Z">
        <w:r>
          <w:rPr>
            <w:rFonts w:hint="eastAsia"/>
            <w:lang w:val="en-US" w:eastAsia="zh-CN"/>
          </w:rPr>
          <w:t xml:space="preserve">such </w:t>
        </w:r>
      </w:ins>
      <w:ins w:id="78" w:author="lily" w:date="2020-11-29T16:19:19Z">
        <w:r>
          <w:rPr>
            <w:rFonts w:hint="eastAsia"/>
            <w:lang w:val="en-US" w:eastAsia="zh-CN"/>
          </w:rPr>
          <w:t>inci</w:t>
        </w:r>
      </w:ins>
      <w:ins w:id="79" w:author="lily" w:date="2020-11-29T16:19:20Z">
        <w:r>
          <w:rPr>
            <w:rFonts w:hint="eastAsia"/>
            <w:lang w:val="en-US" w:eastAsia="zh-CN"/>
          </w:rPr>
          <w:t>dent</w:t>
        </w:r>
      </w:ins>
      <w:ins w:id="80" w:author="lily" w:date="2020-11-29T16:19:21Z">
        <w:r>
          <w:rPr>
            <w:rFonts w:hint="eastAsia"/>
            <w:lang w:val="en-US" w:eastAsia="zh-CN"/>
          </w:rPr>
          <w:t>s</w:t>
        </w:r>
      </w:ins>
      <w:ins w:id="81" w:author="lily" w:date="2020-11-29T16:19:22Z">
        <w:r>
          <w:rPr>
            <w:rFonts w:hint="eastAsia"/>
            <w:lang w:val="en-US" w:eastAsia="zh-CN"/>
          </w:rPr>
          <w:t xml:space="preserve">, </w:t>
        </w:r>
      </w:ins>
      <w:ins w:id="82" w:author="lily" w:date="2020-11-29T16:19:24Z">
        <w:r>
          <w:rPr>
            <w:rFonts w:hint="eastAsia"/>
            <w:lang w:val="en-US" w:eastAsia="zh-CN"/>
          </w:rPr>
          <w:t xml:space="preserve">we </w:t>
        </w:r>
      </w:ins>
      <w:ins w:id="83" w:author="lily" w:date="2020-11-29T16:19:26Z">
        <w:r>
          <w:rPr>
            <w:rFonts w:hint="eastAsia"/>
            <w:lang w:val="en-US" w:eastAsia="zh-CN"/>
          </w:rPr>
          <w:t>we</w:t>
        </w:r>
      </w:ins>
      <w:ins w:id="84" w:author="lily" w:date="2020-11-29T16:19:29Z">
        <w:r>
          <w:rPr>
            <w:rFonts w:hint="eastAsia"/>
            <w:lang w:val="en-US" w:eastAsia="zh-CN"/>
          </w:rPr>
          <w:t>re ac</w:t>
        </w:r>
      </w:ins>
      <w:ins w:id="85" w:author="lily" w:date="2020-11-29T16:19:30Z">
        <w:r>
          <w:rPr>
            <w:rFonts w:hint="eastAsia"/>
            <w:lang w:val="en-US" w:eastAsia="zh-CN"/>
          </w:rPr>
          <w:t>tu</w:t>
        </w:r>
      </w:ins>
      <w:ins w:id="86" w:author="lily" w:date="2020-11-29T16:19:31Z">
        <w:r>
          <w:rPr>
            <w:rFonts w:hint="eastAsia"/>
            <w:lang w:val="en-US" w:eastAsia="zh-CN"/>
          </w:rPr>
          <w:t>all</w:t>
        </w:r>
      </w:ins>
      <w:ins w:id="87" w:author="lily" w:date="2020-11-29T16:19:32Z">
        <w:r>
          <w:rPr>
            <w:rFonts w:hint="eastAsia"/>
            <w:lang w:val="en-US" w:eastAsia="zh-CN"/>
          </w:rPr>
          <w:t>y g</w:t>
        </w:r>
      </w:ins>
      <w:ins w:id="88" w:author="lily" w:date="2020-11-29T16:19:33Z">
        <w:r>
          <w:rPr>
            <w:rFonts w:hint="eastAsia"/>
            <w:lang w:val="en-US" w:eastAsia="zh-CN"/>
          </w:rPr>
          <w:t>iven the c</w:t>
        </w:r>
      </w:ins>
      <w:ins w:id="89" w:author="lily" w:date="2020-11-29T16:19:34Z">
        <w:r>
          <w:rPr>
            <w:rFonts w:hint="eastAsia"/>
            <w:lang w:val="en-US" w:eastAsia="zh-CN"/>
          </w:rPr>
          <w:t>hance t</w:t>
        </w:r>
      </w:ins>
      <w:ins w:id="90" w:author="lily" w:date="2020-11-29T16:19:35Z">
        <w:r>
          <w:rPr>
            <w:rFonts w:hint="eastAsia"/>
            <w:lang w:val="en-US" w:eastAsia="zh-CN"/>
          </w:rPr>
          <w:t xml:space="preserve">o </w:t>
        </w:r>
      </w:ins>
      <w:ins w:id="91" w:author="lily" w:date="2020-11-29T16:19:36Z">
        <w:r>
          <w:rPr>
            <w:rFonts w:hint="eastAsia"/>
            <w:lang w:val="en-US" w:eastAsia="zh-CN"/>
          </w:rPr>
          <w:t>better</w:t>
        </w:r>
      </w:ins>
      <w:ins w:id="92" w:author="lily" w:date="2020-11-29T16:19:37Z">
        <w:r>
          <w:rPr>
            <w:rFonts w:hint="eastAsia"/>
            <w:lang w:val="en-US" w:eastAsia="zh-CN"/>
          </w:rPr>
          <w:t xml:space="preserve"> kno</w:t>
        </w:r>
      </w:ins>
      <w:ins w:id="93" w:author="lily" w:date="2020-11-29T16:19:38Z">
        <w:r>
          <w:rPr>
            <w:rFonts w:hint="eastAsia"/>
            <w:lang w:val="en-US" w:eastAsia="zh-CN"/>
          </w:rPr>
          <w:t xml:space="preserve">w each </w:t>
        </w:r>
      </w:ins>
      <w:ins w:id="94" w:author="lily" w:date="2020-11-29T16:19:39Z">
        <w:r>
          <w:rPr>
            <w:rFonts w:hint="eastAsia"/>
            <w:lang w:val="en-US" w:eastAsia="zh-CN"/>
          </w:rPr>
          <w:t>other</w:t>
        </w:r>
      </w:ins>
      <w:r>
        <w:t>. Seeing from this perspective, when a friend does something wrong, we should understand</w:t>
      </w:r>
      <w:del w:id="95" w:author="lily" w:date="2020-11-29T16:19:50Z">
        <w:r>
          <w:rPr/>
          <w:delText xml:space="preserve"> </w:delText>
        </w:r>
      </w:del>
      <w:del w:id="96" w:author="lily" w:date="2020-11-29T16:19:49Z">
        <w:r>
          <w:rPr/>
          <w:delText>and talk to</w:delText>
        </w:r>
      </w:del>
      <w:r>
        <w:t xml:space="preserve"> them</w:t>
      </w:r>
      <w:ins w:id="97" w:author="lily" w:date="2020-11-29T16:19:51Z">
        <w:r>
          <w:rPr>
            <w:rFonts w:hint="eastAsia"/>
            <w:lang w:val="en-US" w:eastAsia="zh-CN"/>
          </w:rPr>
          <w:t xml:space="preserve"> </w:t>
        </w:r>
      </w:ins>
      <w:ins w:id="98" w:author="lily" w:date="2020-11-29T16:19:52Z">
        <w:r>
          <w:rPr>
            <w:rFonts w:hint="eastAsia"/>
            <w:lang w:val="en-US" w:eastAsia="zh-CN"/>
          </w:rPr>
          <w:t>and giv</w:t>
        </w:r>
      </w:ins>
      <w:ins w:id="99" w:author="lily" w:date="2020-11-29T16:19:53Z">
        <w:r>
          <w:rPr>
            <w:rFonts w:hint="eastAsia"/>
            <w:lang w:val="en-US" w:eastAsia="zh-CN"/>
          </w:rPr>
          <w:t>e them a</w:t>
        </w:r>
      </w:ins>
      <w:ins w:id="100" w:author="lily" w:date="2020-11-29T16:19:54Z">
        <w:r>
          <w:rPr>
            <w:rFonts w:hint="eastAsia"/>
            <w:lang w:val="en-US" w:eastAsia="zh-CN"/>
          </w:rPr>
          <w:t>nother c</w:t>
        </w:r>
      </w:ins>
      <w:ins w:id="101" w:author="lily" w:date="2020-11-29T16:19:55Z">
        <w:r>
          <w:rPr>
            <w:rFonts w:hint="eastAsia"/>
            <w:lang w:val="en-US" w:eastAsia="zh-CN"/>
          </w:rPr>
          <w:t>hance</w:t>
        </w:r>
      </w:ins>
      <w:r>
        <w:t>.</w:t>
      </w:r>
    </w:p>
    <w:p/>
    <w:p>
      <w:r>
        <w:rPr>
          <w:rFonts w:hint="eastAsia"/>
        </w:rPr>
        <w:t>S</w:t>
      </w:r>
      <w:r>
        <w:t xml:space="preserve">econd, it’s an unreasonable </w:t>
      </w:r>
      <w:del w:id="102" w:author="lily" w:date="2020-11-29T16:20:07Z">
        <w:r>
          <w:rPr>
            <w:rFonts w:hint="default"/>
            <w:lang w:val="en-US"/>
          </w:rPr>
          <w:delText>performance</w:delText>
        </w:r>
      </w:del>
      <w:ins w:id="103" w:author="lily" w:date="2020-11-29T16:20:10Z">
        <w:r>
          <w:rPr>
            <w:rFonts w:hint="eastAsia"/>
            <w:lang w:val="en-US" w:eastAsia="zh-CN"/>
          </w:rPr>
          <w:t>c</w:t>
        </w:r>
      </w:ins>
      <w:ins w:id="104" w:author="lily" w:date="2020-11-29T16:20:11Z">
        <w:r>
          <w:rPr>
            <w:rFonts w:hint="eastAsia"/>
            <w:lang w:val="en-US" w:eastAsia="zh-CN"/>
          </w:rPr>
          <w:t>ho</w:t>
        </w:r>
      </w:ins>
      <w:ins w:id="105" w:author="lily" w:date="2020-11-29T16:20:12Z">
        <w:r>
          <w:rPr>
            <w:rFonts w:hint="eastAsia"/>
            <w:lang w:val="en-US" w:eastAsia="zh-CN"/>
          </w:rPr>
          <w:t>ice</w:t>
        </w:r>
      </w:ins>
      <w:r>
        <w:t xml:space="preserve"> to break up with </w:t>
      </w:r>
      <w:del w:id="106" w:author="lily" w:date="2020-11-29T16:20:16Z">
        <w:r>
          <w:rPr>
            <w:rFonts w:hint="default"/>
            <w:lang w:val="en-US"/>
          </w:rPr>
          <w:delText>your</w:delText>
        </w:r>
      </w:del>
      <w:ins w:id="107" w:author="lily" w:date="2020-11-29T16:20:16Z">
        <w:r>
          <w:rPr>
            <w:rFonts w:hint="eastAsia"/>
            <w:lang w:val="en-US" w:eastAsia="zh-CN"/>
          </w:rPr>
          <w:t>our</w:t>
        </w:r>
      </w:ins>
      <w:r>
        <w:t xml:space="preserve"> friends just due to</w:t>
      </w:r>
      <w:ins w:id="108" w:author="lily" w:date="2020-11-29T16:20:19Z">
        <w:r>
          <w:rPr>
            <w:rFonts w:hint="eastAsia"/>
            <w:lang w:val="en-US" w:eastAsia="zh-CN"/>
          </w:rPr>
          <w:t xml:space="preserve"> </w:t>
        </w:r>
      </w:ins>
      <w:ins w:id="109" w:author="lily" w:date="2020-11-29T16:20:20Z">
        <w:r>
          <w:rPr>
            <w:rFonts w:hint="eastAsia"/>
            <w:lang w:val="en-US" w:eastAsia="zh-CN"/>
          </w:rPr>
          <w:t>the fac</w:t>
        </w:r>
      </w:ins>
      <w:ins w:id="110" w:author="lily" w:date="2020-11-29T16:20:21Z">
        <w:r>
          <w:rPr>
            <w:rFonts w:hint="eastAsia"/>
            <w:lang w:val="en-US" w:eastAsia="zh-CN"/>
          </w:rPr>
          <w:t>t</w:t>
        </w:r>
      </w:ins>
      <w:r>
        <w:t xml:space="preserve"> they did a thing you don’t like for </w:t>
      </w:r>
      <w:del w:id="111" w:author="lily" w:date="2020-11-29T16:20:29Z">
        <w:r>
          <w:rPr>
            <w:rFonts w:hint="default"/>
            <w:lang w:val="en-US"/>
          </w:rPr>
          <w:delText>you</w:delText>
        </w:r>
      </w:del>
      <w:ins w:id="112" w:author="lily" w:date="2020-11-29T16:20:29Z">
        <w:r>
          <w:rPr>
            <w:rFonts w:hint="eastAsia"/>
            <w:lang w:val="en-US" w:eastAsia="zh-CN"/>
          </w:rPr>
          <w:t>w</w:t>
        </w:r>
      </w:ins>
      <w:ins w:id="113" w:author="lily" w:date="2020-11-29T16:20:30Z">
        <w:r>
          <w:rPr>
            <w:rFonts w:hint="eastAsia"/>
            <w:lang w:val="en-US" w:eastAsia="zh-CN"/>
          </w:rPr>
          <w:t>e</w:t>
        </w:r>
      </w:ins>
      <w:r>
        <w:t xml:space="preserve"> have tak</w:t>
      </w:r>
      <w:r>
        <w:rPr>
          <w:highlight w:val="cyan"/>
          <w:rPrChange w:id="114" w:author="lily" w:date="2020-11-29T16:21:53Z">
            <w:rPr/>
          </w:rPrChange>
        </w:rPr>
        <w:t>en a great deal of time to make a friend and become familiar with him or he</w:t>
      </w:r>
      <w:r>
        <w:t>r. Besides, there is no guarantee that a new friend would not do a thing which makes you annoyed</w:t>
      </w:r>
      <w:ins w:id="115" w:author="lily" w:date="2020-11-29T16:21:23Z">
        <w:r>
          <w:rPr>
            <w:rFonts w:hint="eastAsia"/>
            <w:lang w:val="en-US" w:eastAsia="zh-CN"/>
          </w:rPr>
          <w:t xml:space="preserve"> s</w:t>
        </w:r>
      </w:ins>
      <w:ins w:id="116" w:author="lily" w:date="2020-11-29T16:21:24Z">
        <w:r>
          <w:rPr>
            <w:rFonts w:hint="eastAsia"/>
            <w:lang w:val="en-US" w:eastAsia="zh-CN"/>
          </w:rPr>
          <w:t>ometime</w:t>
        </w:r>
      </w:ins>
      <w:ins w:id="117" w:author="lily" w:date="2020-11-29T16:21:25Z">
        <w:r>
          <w:rPr>
            <w:rFonts w:hint="eastAsia"/>
            <w:lang w:val="en-US" w:eastAsia="zh-CN"/>
          </w:rPr>
          <w:t>s</w:t>
        </w:r>
      </w:ins>
      <w:r>
        <w:t>. I’d like to take a person who used to be my friend</w:t>
      </w:r>
      <w:del w:id="118" w:author="lily" w:date="2020-11-29T16:21:28Z">
        <w:r>
          <w:rPr/>
          <w:delText>s</w:delText>
        </w:r>
      </w:del>
      <w:r>
        <w:t xml:space="preserve"> as an example. We used to be good friends since we went to and back school together. However, one day </w:t>
      </w:r>
      <w:r>
        <w:rPr>
          <w:highlight w:val="cyan"/>
          <w:rPrChange w:id="119" w:author="lily" w:date="2020-11-29T16:21:35Z">
            <w:rPr/>
          </w:rPrChange>
        </w:rPr>
        <w:t>he did a bad thing which really annoyed me. We and him didn’t talk for a long time. In this case, our relationships gradually fad</w:t>
      </w:r>
      <w:r>
        <w:t xml:space="preserve">e. I think both him and I would regret for this. Obviously, it’s inappropriate to make a </w:t>
      </w:r>
      <w:r>
        <w:rPr>
          <w:rFonts w:hint="eastAsia"/>
        </w:rPr>
        <w:t>hasty</w:t>
      </w:r>
      <w:r>
        <w:t xml:space="preserve"> decision.</w:t>
      </w:r>
    </w:p>
    <w:p>
      <w:pPr>
        <w:rPr>
          <w:rFonts w:hint="eastAsia"/>
        </w:rPr>
      </w:pPr>
    </w:p>
    <w:p>
      <w:pPr>
        <w:rPr>
          <w:ins w:id="120" w:author="lily" w:date="2020-11-29T16:26:17Z"/>
        </w:rPr>
      </w:pPr>
      <w:r>
        <w:rPr>
          <w:rFonts w:hint="eastAsia"/>
        </w:rPr>
        <w:t>A</w:t>
      </w:r>
      <w:r>
        <w:t xml:space="preserve">dmittedly, some people think they should </w:t>
      </w:r>
      <w:del w:id="121" w:author="lily" w:date="2020-11-29T16:23:06Z">
        <w:r>
          <w:rPr>
            <w:rFonts w:hint="default"/>
            <w:lang w:val="en-US"/>
          </w:rPr>
          <w:delText>break up with</w:delText>
        </w:r>
      </w:del>
      <w:ins w:id="122" w:author="lily" w:date="2020-11-29T16:23:06Z">
        <w:r>
          <w:rPr>
            <w:rFonts w:hint="eastAsia"/>
            <w:lang w:val="en-US" w:eastAsia="zh-CN"/>
          </w:rPr>
          <w:t>en</w:t>
        </w:r>
      </w:ins>
      <w:ins w:id="123" w:author="lily" w:date="2020-11-29T16:23:07Z">
        <w:r>
          <w:rPr>
            <w:rFonts w:hint="eastAsia"/>
            <w:lang w:val="en-US" w:eastAsia="zh-CN"/>
          </w:rPr>
          <w:t>d</w:t>
        </w:r>
      </w:ins>
      <w:r>
        <w:t xml:space="preserve"> the relationship since </w:t>
      </w:r>
      <w:del w:id="124" w:author="lily" w:date="2020-11-29T16:23:15Z">
        <w:r>
          <w:rPr>
            <w:rFonts w:hint="default"/>
            <w:lang w:val="en-US"/>
          </w:rPr>
          <w:delText>it’s</w:delText>
        </w:r>
      </w:del>
      <w:ins w:id="125" w:author="lily" w:date="2020-11-29T16:23:15Z">
        <w:r>
          <w:rPr>
            <w:rFonts w:hint="eastAsia"/>
            <w:lang w:val="en-US" w:eastAsia="zh-CN"/>
          </w:rPr>
          <w:t>the</w:t>
        </w:r>
      </w:ins>
      <w:ins w:id="126" w:author="lily" w:date="2020-11-29T16:23:16Z">
        <w:r>
          <w:rPr>
            <w:rFonts w:hint="eastAsia"/>
            <w:lang w:val="en-US" w:eastAsia="zh-CN"/>
          </w:rPr>
          <w:t xml:space="preserve"> </w:t>
        </w:r>
      </w:ins>
      <w:ins w:id="127" w:author="lily" w:date="2020-11-29T16:23:19Z">
        <w:r>
          <w:rPr>
            <w:rFonts w:hint="eastAsia"/>
            <w:lang w:val="en-US" w:eastAsia="zh-CN"/>
          </w:rPr>
          <w:t>aw</w:t>
        </w:r>
      </w:ins>
      <w:ins w:id="128" w:author="lily" w:date="2020-11-29T16:23:20Z">
        <w:r>
          <w:rPr>
            <w:rFonts w:hint="eastAsia"/>
            <w:lang w:val="en-US" w:eastAsia="zh-CN"/>
          </w:rPr>
          <w:t>fu</w:t>
        </w:r>
      </w:ins>
      <w:ins w:id="129" w:author="lily" w:date="2020-11-29T16:23:21Z">
        <w:r>
          <w:rPr>
            <w:rFonts w:hint="eastAsia"/>
            <w:lang w:val="en-US" w:eastAsia="zh-CN"/>
          </w:rPr>
          <w:t>l feel</w:t>
        </w:r>
      </w:ins>
      <w:ins w:id="130" w:author="lily" w:date="2020-11-29T16:23:22Z">
        <w:r>
          <w:rPr>
            <w:rFonts w:hint="eastAsia"/>
            <w:lang w:val="en-US" w:eastAsia="zh-CN"/>
          </w:rPr>
          <w:t xml:space="preserve">ing </w:t>
        </w:r>
      </w:ins>
      <w:ins w:id="131" w:author="lily" w:date="2020-11-29T16:23:38Z">
        <w:r>
          <w:rPr>
            <w:rFonts w:hint="eastAsia"/>
            <w:lang w:val="en-US" w:eastAsia="zh-CN"/>
          </w:rPr>
          <w:t>fro</w:t>
        </w:r>
      </w:ins>
      <w:ins w:id="132" w:author="lily" w:date="2020-11-29T16:23:39Z">
        <w:r>
          <w:rPr>
            <w:rFonts w:hint="eastAsia"/>
            <w:lang w:val="en-US" w:eastAsia="zh-CN"/>
          </w:rPr>
          <w:t xml:space="preserve">m the </w:t>
        </w:r>
      </w:ins>
      <w:ins w:id="133" w:author="lily" w:date="2020-11-29T16:23:40Z">
        <w:r>
          <w:rPr>
            <w:rFonts w:hint="eastAsia"/>
            <w:lang w:val="en-US" w:eastAsia="zh-CN"/>
          </w:rPr>
          <w:t>spec</w:t>
        </w:r>
      </w:ins>
      <w:ins w:id="134" w:author="lily" w:date="2020-11-29T16:23:42Z">
        <w:r>
          <w:rPr>
            <w:rFonts w:hint="eastAsia"/>
            <w:lang w:val="en-US" w:eastAsia="zh-CN"/>
          </w:rPr>
          <w:t>i</w:t>
        </w:r>
      </w:ins>
      <w:ins w:id="135" w:author="lily" w:date="2020-11-29T16:23:43Z">
        <w:r>
          <w:rPr>
            <w:rFonts w:hint="eastAsia"/>
            <w:lang w:val="en-US" w:eastAsia="zh-CN"/>
          </w:rPr>
          <w:t>fi</w:t>
        </w:r>
      </w:ins>
      <w:ins w:id="136" w:author="lily" w:date="2020-11-29T16:23:44Z">
        <w:r>
          <w:rPr>
            <w:rFonts w:hint="eastAsia"/>
            <w:lang w:val="en-US" w:eastAsia="zh-CN"/>
          </w:rPr>
          <w:t>c thin</w:t>
        </w:r>
      </w:ins>
      <w:ins w:id="137" w:author="lily" w:date="2020-11-29T16:23:45Z">
        <w:r>
          <w:rPr>
            <w:rFonts w:hint="eastAsia"/>
            <w:lang w:val="en-US" w:eastAsia="zh-CN"/>
          </w:rPr>
          <w:t xml:space="preserve">g </w:t>
        </w:r>
      </w:ins>
      <w:ins w:id="138" w:author="lily" w:date="2020-11-29T16:23:46Z">
        <w:r>
          <w:rPr>
            <w:rFonts w:hint="eastAsia"/>
            <w:lang w:val="en-US" w:eastAsia="zh-CN"/>
          </w:rPr>
          <w:t>that o</w:t>
        </w:r>
      </w:ins>
      <w:ins w:id="139" w:author="lily" w:date="2020-11-29T16:23:47Z">
        <w:r>
          <w:rPr>
            <w:rFonts w:hint="eastAsia"/>
            <w:lang w:val="en-US" w:eastAsia="zh-CN"/>
          </w:rPr>
          <w:t>ur fiend</w:t>
        </w:r>
      </w:ins>
      <w:ins w:id="140" w:author="lily" w:date="2020-11-29T16:23:48Z">
        <w:r>
          <w:rPr>
            <w:rFonts w:hint="eastAsia"/>
            <w:lang w:val="en-US" w:eastAsia="zh-CN"/>
          </w:rPr>
          <w:t>s d</w:t>
        </w:r>
      </w:ins>
      <w:ins w:id="141" w:author="lily" w:date="2020-11-29T16:23:49Z">
        <w:r>
          <w:rPr>
            <w:rFonts w:hint="eastAsia"/>
            <w:lang w:val="en-US" w:eastAsia="zh-CN"/>
          </w:rPr>
          <w:t>id</w:t>
        </w:r>
      </w:ins>
      <w:ins w:id="142" w:author="lily" w:date="2020-11-29T16:23:52Z">
        <w:r>
          <w:rPr>
            <w:rFonts w:hint="eastAsia"/>
            <w:lang w:val="en-US" w:eastAsia="zh-CN"/>
          </w:rPr>
          <w:t xml:space="preserve"> </w:t>
        </w:r>
      </w:ins>
      <w:ins w:id="143" w:author="lily" w:date="2020-11-29T16:23:55Z">
        <w:r>
          <w:rPr>
            <w:rFonts w:hint="eastAsia"/>
            <w:lang w:val="en-US" w:eastAsia="zh-CN"/>
          </w:rPr>
          <w:t>may be</w:t>
        </w:r>
      </w:ins>
      <w:r>
        <w:t xml:space="preserve"> unbearable. However, </w:t>
      </w:r>
      <w:ins w:id="144" w:author="lily" w:date="2020-11-29T16:24:14Z">
        <w:r>
          <w:rPr>
            <w:rFonts w:hint="eastAsia"/>
            <w:lang w:val="en-US" w:eastAsia="zh-CN"/>
          </w:rPr>
          <w:t>it</w:t>
        </w:r>
      </w:ins>
      <w:ins w:id="145" w:author="lily" w:date="2020-11-29T16:24:15Z">
        <w:r>
          <w:rPr>
            <w:rFonts w:hint="eastAsia"/>
            <w:lang w:val="en-US" w:eastAsia="zh-CN"/>
          </w:rPr>
          <w:t xml:space="preserve"> i</w:t>
        </w:r>
      </w:ins>
      <w:ins w:id="146" w:author="lily" w:date="2020-11-29T16:24:16Z">
        <w:r>
          <w:rPr>
            <w:rFonts w:hint="eastAsia"/>
            <w:lang w:val="en-US" w:eastAsia="zh-CN"/>
          </w:rPr>
          <w:t xml:space="preserve">s </w:t>
        </w:r>
      </w:ins>
      <w:ins w:id="147" w:author="lily" w:date="2020-11-29T16:24:17Z">
        <w:r>
          <w:rPr>
            <w:rFonts w:hint="eastAsia"/>
            <w:lang w:val="en-US" w:eastAsia="zh-CN"/>
          </w:rPr>
          <w:t>w</w:t>
        </w:r>
      </w:ins>
      <w:ins w:id="148" w:author="lily" w:date="2020-11-29T16:24:18Z">
        <w:r>
          <w:rPr>
            <w:rFonts w:hint="eastAsia"/>
            <w:lang w:val="en-US" w:eastAsia="zh-CN"/>
          </w:rPr>
          <w:t xml:space="preserve">orth </w:t>
        </w:r>
      </w:ins>
      <w:ins w:id="149" w:author="lily" w:date="2020-11-29T16:24:19Z">
        <w:r>
          <w:rPr>
            <w:rFonts w:hint="eastAsia"/>
            <w:lang w:val="en-US" w:eastAsia="zh-CN"/>
          </w:rPr>
          <w:t>mentio</w:t>
        </w:r>
      </w:ins>
      <w:ins w:id="150" w:author="lily" w:date="2020-11-29T16:24:33Z">
        <w:r>
          <w:rPr>
            <w:rFonts w:hint="eastAsia"/>
            <w:lang w:val="en-US" w:eastAsia="zh-CN"/>
          </w:rPr>
          <w:t>ning</w:t>
        </w:r>
      </w:ins>
      <w:ins w:id="151" w:author="lily" w:date="2020-11-29T16:24:35Z">
        <w:r>
          <w:rPr>
            <w:rFonts w:hint="eastAsia"/>
            <w:lang w:val="en-US" w:eastAsia="zh-CN"/>
          </w:rPr>
          <w:t xml:space="preserve"> t</w:t>
        </w:r>
      </w:ins>
      <w:ins w:id="152" w:author="lily" w:date="2020-11-29T16:24:36Z">
        <w:r>
          <w:rPr>
            <w:rFonts w:hint="eastAsia"/>
            <w:lang w:val="en-US" w:eastAsia="zh-CN"/>
          </w:rPr>
          <w:t xml:space="preserve">hat </w:t>
        </w:r>
      </w:ins>
      <w:ins w:id="153" w:author="lily" w:date="2020-11-29T16:24:37Z">
        <w:r>
          <w:rPr>
            <w:rFonts w:hint="eastAsia"/>
            <w:lang w:val="en-US" w:eastAsia="zh-CN"/>
          </w:rPr>
          <w:t xml:space="preserve">those </w:t>
        </w:r>
      </w:ins>
      <w:ins w:id="154" w:author="lily" w:date="2020-11-29T16:24:38Z">
        <w:r>
          <w:rPr>
            <w:rFonts w:hint="eastAsia"/>
            <w:lang w:val="en-US" w:eastAsia="zh-CN"/>
          </w:rPr>
          <w:t>feeling</w:t>
        </w:r>
      </w:ins>
      <w:ins w:id="155" w:author="lily" w:date="2020-11-29T16:24:39Z">
        <w:r>
          <w:rPr>
            <w:rFonts w:hint="eastAsia"/>
            <w:lang w:val="en-US" w:eastAsia="zh-CN"/>
          </w:rPr>
          <w:t xml:space="preserve">s </w:t>
        </w:r>
      </w:ins>
      <w:ins w:id="156" w:author="lily" w:date="2020-11-29T16:24:40Z">
        <w:r>
          <w:rPr>
            <w:rFonts w:hint="eastAsia"/>
            <w:lang w:val="en-US" w:eastAsia="zh-CN"/>
          </w:rPr>
          <w:t>may f</w:t>
        </w:r>
      </w:ins>
      <w:ins w:id="157" w:author="lily" w:date="2020-11-29T16:24:41Z">
        <w:r>
          <w:rPr>
            <w:rFonts w:hint="eastAsia"/>
            <w:lang w:val="en-US" w:eastAsia="zh-CN"/>
          </w:rPr>
          <w:t>ade a</w:t>
        </w:r>
      </w:ins>
      <w:ins w:id="158" w:author="lily" w:date="2020-11-29T16:24:42Z">
        <w:r>
          <w:rPr>
            <w:rFonts w:hint="eastAsia"/>
            <w:lang w:val="en-US" w:eastAsia="zh-CN"/>
          </w:rPr>
          <w:t xml:space="preserve">way </w:t>
        </w:r>
      </w:ins>
      <w:ins w:id="159" w:author="lily" w:date="2020-11-29T16:24:43Z">
        <w:r>
          <w:rPr>
            <w:rFonts w:hint="eastAsia"/>
            <w:lang w:val="en-US" w:eastAsia="zh-CN"/>
          </w:rPr>
          <w:t>eventua</w:t>
        </w:r>
      </w:ins>
      <w:ins w:id="160" w:author="lily" w:date="2020-11-29T16:24:44Z">
        <w:r>
          <w:rPr>
            <w:rFonts w:hint="eastAsia"/>
            <w:lang w:val="en-US" w:eastAsia="zh-CN"/>
          </w:rPr>
          <w:t>l</w:t>
        </w:r>
      </w:ins>
      <w:ins w:id="161" w:author="lily" w:date="2020-11-29T16:24:45Z">
        <w:r>
          <w:rPr>
            <w:rFonts w:hint="eastAsia"/>
            <w:lang w:val="en-US" w:eastAsia="zh-CN"/>
          </w:rPr>
          <w:t>ly</w:t>
        </w:r>
      </w:ins>
      <w:ins w:id="162" w:author="lily" w:date="2020-11-29T16:24:46Z">
        <w:r>
          <w:rPr>
            <w:rFonts w:hint="eastAsia"/>
            <w:lang w:val="en-US" w:eastAsia="zh-CN"/>
          </w:rPr>
          <w:t>, an</w:t>
        </w:r>
      </w:ins>
      <w:ins w:id="163" w:author="lily" w:date="2020-11-29T16:24:47Z">
        <w:r>
          <w:rPr>
            <w:rFonts w:hint="eastAsia"/>
            <w:lang w:val="en-US" w:eastAsia="zh-CN"/>
          </w:rPr>
          <w:t xml:space="preserve">d </w:t>
        </w:r>
      </w:ins>
      <w:ins w:id="164" w:author="lily" w:date="2020-11-29T16:25:09Z">
        <w:r>
          <w:rPr>
            <w:rFonts w:hint="eastAsia"/>
            <w:lang w:val="en-US" w:eastAsia="zh-CN"/>
          </w:rPr>
          <w:t>th</w:t>
        </w:r>
      </w:ins>
      <w:ins w:id="165" w:author="lily" w:date="2020-11-29T16:25:10Z">
        <w:r>
          <w:rPr>
            <w:rFonts w:hint="eastAsia"/>
            <w:lang w:val="en-US" w:eastAsia="zh-CN"/>
          </w:rPr>
          <w:t>e frien</w:t>
        </w:r>
      </w:ins>
      <w:ins w:id="166" w:author="lily" w:date="2020-11-29T16:25:13Z">
        <w:r>
          <w:rPr>
            <w:rFonts w:hint="eastAsia"/>
            <w:lang w:val="en-US" w:eastAsia="zh-CN"/>
          </w:rPr>
          <w:t xml:space="preserve">ds </w:t>
        </w:r>
      </w:ins>
      <w:ins w:id="167" w:author="lily" w:date="2020-11-29T16:25:14Z">
        <w:r>
          <w:rPr>
            <w:rFonts w:hint="eastAsia"/>
            <w:lang w:val="en-US" w:eastAsia="zh-CN"/>
          </w:rPr>
          <w:t>w</w:t>
        </w:r>
      </w:ins>
      <w:ins w:id="168" w:author="lily" w:date="2020-11-29T16:25:15Z">
        <w:r>
          <w:rPr>
            <w:rFonts w:hint="eastAsia"/>
            <w:lang w:val="en-US" w:eastAsia="zh-CN"/>
          </w:rPr>
          <w:t>e</w:t>
        </w:r>
      </w:ins>
      <w:ins w:id="169" w:author="lily" w:date="2020-11-29T16:25:16Z">
        <w:r>
          <w:rPr>
            <w:rFonts w:hint="eastAsia"/>
            <w:lang w:val="en-US" w:eastAsia="zh-CN"/>
          </w:rPr>
          <w:t xml:space="preserve"> ma</w:t>
        </w:r>
      </w:ins>
      <w:ins w:id="170" w:author="lily" w:date="2020-11-29T16:25:19Z">
        <w:r>
          <w:rPr>
            <w:rFonts w:hint="eastAsia"/>
            <w:lang w:val="en-US" w:eastAsia="zh-CN"/>
          </w:rPr>
          <w:t>y ha</w:t>
        </w:r>
      </w:ins>
      <w:ins w:id="171" w:author="lily" w:date="2020-11-29T16:25:20Z">
        <w:r>
          <w:rPr>
            <w:rFonts w:hint="eastAsia"/>
            <w:lang w:val="en-US" w:eastAsia="zh-CN"/>
          </w:rPr>
          <w:t>ve spe</w:t>
        </w:r>
      </w:ins>
      <w:ins w:id="172" w:author="lily" w:date="2020-11-29T16:25:21Z">
        <w:r>
          <w:rPr>
            <w:rFonts w:hint="eastAsia"/>
            <w:lang w:val="en-US" w:eastAsia="zh-CN"/>
          </w:rPr>
          <w:t>nt</w:t>
        </w:r>
      </w:ins>
      <w:ins w:id="173" w:author="lily" w:date="2020-11-29T16:25:22Z">
        <w:r>
          <w:rPr>
            <w:rFonts w:hint="eastAsia"/>
            <w:lang w:val="en-US" w:eastAsia="zh-CN"/>
          </w:rPr>
          <w:t xml:space="preserve"> l</w:t>
        </w:r>
      </w:ins>
      <w:ins w:id="174" w:author="lily" w:date="2020-11-29T16:25:23Z">
        <w:r>
          <w:rPr>
            <w:rFonts w:hint="eastAsia"/>
            <w:lang w:val="en-US" w:eastAsia="zh-CN"/>
          </w:rPr>
          <w:t>ong time</w:t>
        </w:r>
      </w:ins>
      <w:ins w:id="175" w:author="lily" w:date="2020-11-29T16:25:24Z">
        <w:r>
          <w:rPr>
            <w:rFonts w:hint="eastAsia"/>
            <w:lang w:val="en-US" w:eastAsia="zh-CN"/>
          </w:rPr>
          <w:t xml:space="preserve"> to</w:t>
        </w:r>
      </w:ins>
      <w:ins w:id="176" w:author="lily" w:date="2020-11-29T16:25:25Z">
        <w:r>
          <w:rPr>
            <w:rFonts w:hint="eastAsia"/>
            <w:lang w:val="en-US" w:eastAsia="zh-CN"/>
          </w:rPr>
          <w:t xml:space="preserve"> find </w:t>
        </w:r>
      </w:ins>
      <w:ins w:id="177" w:author="lily" w:date="2020-11-29T16:25:26Z">
        <w:r>
          <w:rPr>
            <w:rFonts w:hint="eastAsia"/>
            <w:lang w:val="en-US" w:eastAsia="zh-CN"/>
          </w:rPr>
          <w:t>w</w:t>
        </w:r>
      </w:ins>
      <w:ins w:id="178" w:author="lily" w:date="2020-11-29T16:25:27Z">
        <w:r>
          <w:rPr>
            <w:rFonts w:hint="eastAsia"/>
            <w:lang w:val="en-US" w:eastAsia="zh-CN"/>
          </w:rPr>
          <w:t>ould p</w:t>
        </w:r>
      </w:ins>
      <w:ins w:id="179" w:author="lily" w:date="2020-11-29T16:25:28Z">
        <w:r>
          <w:rPr>
            <w:rFonts w:hint="eastAsia"/>
            <w:lang w:val="en-US" w:eastAsia="zh-CN"/>
          </w:rPr>
          <w:t>ossibl</w:t>
        </w:r>
      </w:ins>
      <w:ins w:id="180" w:author="lily" w:date="2020-11-29T16:25:29Z">
        <w:r>
          <w:rPr>
            <w:rFonts w:hint="eastAsia"/>
            <w:lang w:val="en-US" w:eastAsia="zh-CN"/>
          </w:rPr>
          <w:t xml:space="preserve">e give </w:t>
        </w:r>
      </w:ins>
      <w:ins w:id="181" w:author="lily" w:date="2020-11-29T16:25:30Z">
        <w:r>
          <w:rPr>
            <w:rFonts w:hint="eastAsia"/>
            <w:lang w:val="en-US" w:eastAsia="zh-CN"/>
          </w:rPr>
          <w:t>us mor</w:t>
        </w:r>
      </w:ins>
      <w:ins w:id="182" w:author="lily" w:date="2020-11-29T16:25:31Z">
        <w:r>
          <w:rPr>
            <w:rFonts w:hint="eastAsia"/>
            <w:lang w:val="en-US" w:eastAsia="zh-CN"/>
          </w:rPr>
          <w:t xml:space="preserve">e </w:t>
        </w:r>
      </w:ins>
      <w:ins w:id="183" w:author="lily" w:date="2020-11-29T16:25:32Z">
        <w:r>
          <w:rPr>
            <w:rFonts w:hint="eastAsia"/>
            <w:lang w:val="en-US" w:eastAsia="zh-CN"/>
          </w:rPr>
          <w:t>thrill</w:t>
        </w:r>
      </w:ins>
      <w:ins w:id="184" w:author="lily" w:date="2020-11-29T16:25:42Z">
        <w:r>
          <w:rPr>
            <w:rFonts w:hint="eastAsia"/>
            <w:lang w:val="en-US" w:eastAsia="zh-CN"/>
          </w:rPr>
          <w:t>s in th</w:t>
        </w:r>
      </w:ins>
      <w:ins w:id="185" w:author="lily" w:date="2020-11-29T16:25:43Z">
        <w:r>
          <w:rPr>
            <w:rFonts w:hint="eastAsia"/>
            <w:lang w:val="en-US" w:eastAsia="zh-CN"/>
          </w:rPr>
          <w:t>e later da</w:t>
        </w:r>
      </w:ins>
      <w:ins w:id="186" w:author="lily" w:date="2020-11-29T16:25:44Z">
        <w:r>
          <w:rPr>
            <w:rFonts w:hint="eastAsia"/>
            <w:lang w:val="en-US" w:eastAsia="zh-CN"/>
          </w:rPr>
          <w:t>ys.</w:t>
        </w:r>
      </w:ins>
      <w:ins w:id="187" w:author="lily" w:date="2020-11-29T16:25:55Z">
        <w:r>
          <w:rPr>
            <w:rFonts w:hint="eastAsia"/>
            <w:lang w:val="en-US" w:eastAsia="zh-CN"/>
          </w:rPr>
          <w:t xml:space="preserve"> </w:t>
        </w:r>
      </w:ins>
      <w:del w:id="188" w:author="lily" w:date="2020-11-29T16:25:54Z">
        <w:r>
          <w:rPr/>
          <w:delText xml:space="preserve">I think they lack patience and tolerance. We just need to come close to our friends and talk to them. </w:delText>
        </w:r>
      </w:del>
      <w:r>
        <w:t xml:space="preserve">It’s </w:t>
      </w:r>
      <w:ins w:id="189" w:author="lily" w:date="2020-11-29T16:25:56Z">
        <w:r>
          <w:rPr>
            <w:rFonts w:hint="eastAsia"/>
            <w:lang w:val="en-US" w:eastAsia="zh-CN"/>
          </w:rPr>
          <w:t xml:space="preserve"> </w:t>
        </w:r>
      </w:ins>
      <w:ins w:id="190" w:author="lily" w:date="2020-11-29T16:25:57Z">
        <w:r>
          <w:rPr>
            <w:rFonts w:hint="eastAsia"/>
            <w:lang w:val="en-US" w:eastAsia="zh-CN"/>
          </w:rPr>
          <w:t>therefo</w:t>
        </w:r>
      </w:ins>
      <w:ins w:id="191" w:author="lily" w:date="2020-11-29T16:25:58Z">
        <w:r>
          <w:rPr>
            <w:rFonts w:hint="eastAsia"/>
            <w:lang w:val="en-US" w:eastAsia="zh-CN"/>
          </w:rPr>
          <w:t>re</w:t>
        </w:r>
      </w:ins>
      <w:ins w:id="192" w:author="lily" w:date="2020-11-29T16:25:59Z">
        <w:r>
          <w:rPr>
            <w:rFonts w:hint="eastAsia"/>
            <w:lang w:val="en-US" w:eastAsia="zh-CN"/>
          </w:rPr>
          <w:t xml:space="preserve"> </w:t>
        </w:r>
      </w:ins>
      <w:del w:id="193" w:author="lily" w:date="2020-11-29T16:25:59Z">
        <w:r>
          <w:rPr/>
          <w:delText>b</w:delText>
        </w:r>
      </w:del>
      <w:del w:id="194" w:author="lily" w:date="2020-11-29T16:26:00Z">
        <w:r>
          <w:rPr/>
          <w:delText xml:space="preserve">ad </w:delText>
        </w:r>
      </w:del>
      <w:ins w:id="195" w:author="lily" w:date="2020-11-29T16:26:01Z">
        <w:r>
          <w:rPr>
            <w:rFonts w:hint="eastAsia"/>
            <w:lang w:val="en-US" w:eastAsia="zh-CN"/>
          </w:rPr>
          <w:t>not a</w:t>
        </w:r>
      </w:ins>
      <w:ins w:id="196" w:author="lily" w:date="2020-11-29T16:26:02Z">
        <w:r>
          <w:rPr>
            <w:rFonts w:hint="eastAsia"/>
            <w:lang w:val="en-US" w:eastAsia="zh-CN"/>
          </w:rPr>
          <w:t xml:space="preserve"> s</w:t>
        </w:r>
      </w:ins>
      <w:ins w:id="197" w:author="lily" w:date="2020-11-29T16:26:03Z">
        <w:r>
          <w:rPr>
            <w:rFonts w:hint="eastAsia"/>
            <w:lang w:val="en-US" w:eastAsia="zh-CN"/>
          </w:rPr>
          <w:t>e</w:t>
        </w:r>
      </w:ins>
      <w:ins w:id="198" w:author="lily" w:date="2020-11-29T16:26:07Z">
        <w:r>
          <w:rPr>
            <w:rFonts w:hint="eastAsia"/>
            <w:lang w:val="en-US" w:eastAsia="zh-CN"/>
          </w:rPr>
          <w:t>nsib</w:t>
        </w:r>
      </w:ins>
      <w:ins w:id="199" w:author="lily" w:date="2020-11-29T16:26:08Z">
        <w:r>
          <w:rPr>
            <w:rFonts w:hint="eastAsia"/>
            <w:lang w:val="en-US" w:eastAsia="zh-CN"/>
          </w:rPr>
          <w:t>le de</w:t>
        </w:r>
      </w:ins>
      <w:ins w:id="200" w:author="lily" w:date="2020-11-29T16:26:09Z">
        <w:r>
          <w:rPr>
            <w:rFonts w:hint="eastAsia"/>
            <w:lang w:val="en-US" w:eastAsia="zh-CN"/>
          </w:rPr>
          <w:t>si</w:t>
        </w:r>
      </w:ins>
      <w:ins w:id="201" w:author="lily" w:date="2020-11-29T16:26:12Z">
        <w:r>
          <w:rPr>
            <w:rFonts w:hint="eastAsia"/>
            <w:lang w:val="en-US" w:eastAsia="zh-CN"/>
          </w:rPr>
          <w:t>cion</w:t>
        </w:r>
      </w:ins>
      <w:ins w:id="202" w:author="lily" w:date="2020-11-29T16:26:14Z">
        <w:r>
          <w:rPr>
            <w:rFonts w:hint="eastAsia"/>
            <w:lang w:val="en-US" w:eastAsia="zh-CN"/>
          </w:rPr>
          <w:t xml:space="preserve"> </w:t>
        </w:r>
      </w:ins>
      <w:r>
        <w:t>to abandon the relation just due to a small thing.</w:t>
      </w:r>
    </w:p>
    <w:p>
      <w:pPr>
        <w:rPr>
          <w:ins w:id="203" w:author="lily" w:date="2020-11-29T16:26:17Z"/>
        </w:rPr>
      </w:pPr>
    </w:p>
    <w:p/>
    <w:p>
      <w:pPr>
        <w:rPr>
          <w:rFonts w:hint="eastAsia"/>
        </w:rPr>
      </w:pPr>
      <w:r>
        <w:rPr>
          <w:rFonts w:hint="eastAsia"/>
        </w:rPr>
        <w:t>I</w:t>
      </w:r>
      <w:r>
        <w:t>n conclusion, we should learn to forgive our friends and respect our friends for shared memories and experiences</w:t>
      </w:r>
      <w:del w:id="204" w:author="lily" w:date="2020-11-29T16:26:25Z">
        <w:r>
          <w:rPr>
            <w:rFonts w:hint="default"/>
            <w:lang w:val="en-US"/>
          </w:rPr>
          <w:delText>.</w:delText>
        </w:r>
      </w:del>
      <w:ins w:id="205" w:author="lily" w:date="2020-11-29T16:26:25Z">
        <w:r>
          <w:rPr>
            <w:rFonts w:hint="eastAsia"/>
            <w:lang w:val="en-US" w:eastAsia="zh-CN"/>
          </w:rPr>
          <w:t xml:space="preserve"> s</w:t>
        </w:r>
      </w:ins>
      <w:ins w:id="206" w:author="lily" w:date="2020-11-29T16:26:26Z">
        <w:r>
          <w:rPr>
            <w:rFonts w:hint="eastAsia"/>
            <w:lang w:val="en-US" w:eastAsia="zh-CN"/>
          </w:rPr>
          <w:t>ince</w:t>
        </w:r>
      </w:ins>
      <w:r>
        <w:t xml:space="preserve"> </w:t>
      </w:r>
      <w:del w:id="207" w:author="lily" w:date="2020-11-29T16:26:48Z">
        <w:r>
          <w:rPr>
            <w:rFonts w:hint="default"/>
            <w:lang w:val="en-US"/>
          </w:rPr>
          <w:delText>W</w:delText>
        </w:r>
      </w:del>
      <w:ins w:id="208" w:author="lily" w:date="2020-11-29T16:26:48Z">
        <w:r>
          <w:rPr>
            <w:rFonts w:hint="eastAsia"/>
            <w:lang w:val="en-US" w:eastAsia="zh-CN"/>
          </w:rPr>
          <w:t>w</w:t>
        </w:r>
      </w:ins>
      <w:r>
        <w:t>e have spent a lot of time with them</w:t>
      </w:r>
      <w:del w:id="209" w:author="lily" w:date="2020-11-29T16:26:39Z">
        <w:r>
          <w:rPr>
            <w:rFonts w:hint="default"/>
            <w:lang w:val="en-US"/>
          </w:rPr>
          <w:delText xml:space="preserve"> and</w:delText>
        </w:r>
      </w:del>
      <w:ins w:id="210" w:author="lily" w:date="2020-11-29T16:26:57Z">
        <w:r>
          <w:rPr>
            <w:rFonts w:hint="eastAsia"/>
            <w:lang w:val="en-US" w:eastAsia="zh-CN"/>
          </w:rPr>
          <w:t>.</w:t>
        </w:r>
      </w:ins>
      <w:ins w:id="211" w:author="lily" w:date="2020-11-29T16:27:01Z">
        <w:r>
          <w:rPr>
            <w:rFonts w:hint="eastAsia"/>
            <w:lang w:val="en-US" w:eastAsia="zh-CN"/>
          </w:rPr>
          <w:t xml:space="preserve"> </w:t>
        </w:r>
      </w:ins>
      <w:ins w:id="212" w:author="lily" w:date="2020-11-29T16:27:02Z">
        <w:r>
          <w:rPr>
            <w:rFonts w:hint="eastAsia"/>
            <w:lang w:val="en-US" w:eastAsia="zh-CN"/>
          </w:rPr>
          <w:t xml:space="preserve">It </w:t>
        </w:r>
      </w:ins>
      <w:ins w:id="213" w:author="lily" w:date="2020-11-29T16:27:05Z">
        <w:r>
          <w:rPr>
            <w:rFonts w:hint="eastAsia"/>
            <w:lang w:val="en-US" w:eastAsia="zh-CN"/>
          </w:rPr>
          <w:t xml:space="preserve">is </w:t>
        </w:r>
      </w:ins>
      <w:ins w:id="214" w:author="lily" w:date="2020-11-29T16:27:08Z">
        <w:r>
          <w:rPr>
            <w:rFonts w:hint="eastAsia"/>
            <w:lang w:val="en-US" w:eastAsia="zh-CN"/>
          </w:rPr>
          <w:t>ob</w:t>
        </w:r>
      </w:ins>
      <w:ins w:id="215" w:author="lily" w:date="2020-11-29T16:27:09Z">
        <w:r>
          <w:rPr>
            <w:rFonts w:hint="eastAsia"/>
            <w:lang w:val="en-US" w:eastAsia="zh-CN"/>
          </w:rPr>
          <w:t>vious t</w:t>
        </w:r>
      </w:ins>
      <w:ins w:id="216" w:author="lily" w:date="2020-11-29T16:27:10Z">
        <w:r>
          <w:rPr>
            <w:rFonts w:hint="eastAsia"/>
            <w:lang w:val="en-US" w:eastAsia="zh-CN"/>
          </w:rPr>
          <w:t>hat we</w:t>
        </w:r>
      </w:ins>
      <w:ins w:id="217" w:author="lily" w:date="2020-11-29T16:26:30Z">
        <w:bookmarkStart w:id="0" w:name="_GoBack"/>
        <w:bookmarkEnd w:id="0"/>
        <w:r>
          <w:rPr>
            <w:rFonts w:hint="eastAsia"/>
            <w:lang w:val="en-US" w:eastAsia="zh-CN"/>
          </w:rPr>
          <w:t xml:space="preserve"> </w:t>
        </w:r>
      </w:ins>
      <w:r>
        <w:t xml:space="preserve"> should not leave each other because of mistakes.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ly">
    <w15:presenceInfo w15:providerId="None" w15:userId="lil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A6"/>
    <w:rsid w:val="00046AF5"/>
    <w:rsid w:val="001A7AE1"/>
    <w:rsid w:val="00343162"/>
    <w:rsid w:val="00370C4F"/>
    <w:rsid w:val="00406142"/>
    <w:rsid w:val="009140AD"/>
    <w:rsid w:val="00CB16A6"/>
    <w:rsid w:val="00CE3378"/>
    <w:rsid w:val="00E77E77"/>
    <w:rsid w:val="2ADA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2013</Characters>
  <Lines>16</Lines>
  <Paragraphs>4</Paragraphs>
  <TotalTime>77</TotalTime>
  <ScaleCrop>false</ScaleCrop>
  <LinksUpToDate>false</LinksUpToDate>
  <CharactersWithSpaces>2362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2020-11-25T00:16:00Z</dcterms:created>
  <dc:creator>Justin Harold</dc:creator>
  <cp:lastModifiedBy>lily</cp:lastModifiedBy>
  <dcterms:modified xsi:type="dcterms:W3CDTF">2020-11-29T08:27:16Z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