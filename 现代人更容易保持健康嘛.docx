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18A15" w14:textId="77777777" w:rsidR="001B5B6C" w:rsidRDefault="005221B3">
      <w:bookmarkStart w:id="0" w:name="_GoBack"/>
      <w:bookmarkEnd w:id="0"/>
      <w:r>
        <w:rPr>
          <w:rFonts w:hint="eastAsia"/>
        </w:rPr>
        <w:t>No</w:t>
      </w:r>
      <w:r>
        <w:t xml:space="preserve">wadays, health has become the </w:t>
      </w:r>
      <w:del w:id="1" w:author="lily" w:date="2020-11-19T15:00:00Z">
        <w:r>
          <w:delText>main</w:delText>
        </w:r>
      </w:del>
      <w:ins w:id="2" w:author="lily" w:date="2020-11-19T15:00:00Z">
        <w:r>
          <w:rPr>
            <w:rFonts w:hint="eastAsia"/>
          </w:rPr>
          <w:t>major</w:t>
        </w:r>
      </w:ins>
      <w:r>
        <w:t xml:space="preserve"> concern of</w:t>
      </w:r>
      <w:del w:id="3" w:author="lily" w:date="2020-11-19T14:57:00Z">
        <w:r>
          <w:delText xml:space="preserve"> most people</w:delText>
        </w:r>
      </w:del>
      <w:ins w:id="4" w:author="lily" w:date="2020-11-19T14:57:00Z">
        <w:r>
          <w:rPr>
            <w:rFonts w:hint="eastAsia"/>
          </w:rPr>
          <w:t xml:space="preserve"> the public</w:t>
        </w:r>
      </w:ins>
      <w:ins w:id="5" w:author="lily" w:date="2020-11-19T14:58:00Z">
        <w:r>
          <w:rPr>
            <w:rFonts w:hint="eastAsia"/>
          </w:rPr>
          <w:t xml:space="preserve"> and </w:t>
        </w:r>
      </w:ins>
      <w:del w:id="6" w:author="lily" w:date="2020-11-19T15:00:00Z">
        <w:r>
          <w:delText xml:space="preserve">. Due to the increased life equality, </w:delText>
        </w:r>
      </w:del>
      <w:r>
        <w:t>current society has developed many ways to improve our health.</w:t>
      </w:r>
      <w:ins w:id="7" w:author="lily" w:date="2020-11-19T14:58:00Z">
        <w:r>
          <w:rPr>
            <w:rFonts w:hint="eastAsia"/>
          </w:rPr>
          <w:t xml:space="preserve"> </w:t>
        </w:r>
      </w:ins>
      <w:ins w:id="8" w:author="lily" w:date="2020-11-19T14:59:00Z">
        <w:r>
          <w:rPr>
            <w:rFonts w:hint="eastAsia"/>
          </w:rPr>
          <w:t>So, when asked about whether it is easier for people today to maintain a good health than those in the past,</w:t>
        </w:r>
      </w:ins>
      <w:del w:id="9" w:author="lily" w:date="2020-11-19T14:59:00Z">
        <w:r>
          <w:delText xml:space="preserve"> </w:delText>
        </w:r>
      </w:del>
      <w:ins w:id="10" w:author="lily" w:date="2020-11-19T14:59:00Z">
        <w:r>
          <w:rPr>
            <w:rFonts w:hint="eastAsia"/>
          </w:rPr>
          <w:t xml:space="preserve"> </w:t>
        </w:r>
        <w:proofErr w:type="spellStart"/>
        <w:r>
          <w:rPr>
            <w:rFonts w:hint="eastAsia"/>
          </w:rPr>
          <w:t>i</w:t>
        </w:r>
        <w:proofErr w:type="spellEnd"/>
        <w:r>
          <w:rPr>
            <w:rFonts w:hint="eastAsia"/>
          </w:rPr>
          <w:t xml:space="preserve"> think there are indeed several important factors/reasons, including </w:t>
        </w:r>
      </w:ins>
      <w:del w:id="11" w:author="lily" w:date="2020-11-19T15:00:00Z">
        <w:r>
          <w:delText>In my opinion, i</w:delText>
        </w:r>
      </w:del>
      <w:ins w:id="12" w:author="lily" w:date="2020-11-19T15:01:00Z">
        <w:r>
          <w:rPr>
            <w:rFonts w:hint="eastAsia"/>
          </w:rPr>
          <w:t>i</w:t>
        </w:r>
      </w:ins>
      <w:r>
        <w:t>nnovations in technology, agriculture and medicine</w:t>
      </w:r>
      <w:ins w:id="13" w:author="lily" w:date="2020-11-19T14:59:00Z">
        <w:r>
          <w:rPr>
            <w:rFonts w:hint="eastAsia"/>
          </w:rPr>
          <w:t>, t</w:t>
        </w:r>
      </w:ins>
      <w:ins w:id="14" w:author="lily" w:date="2020-11-19T15:00:00Z">
        <w:r>
          <w:rPr>
            <w:rFonts w:hint="eastAsia"/>
          </w:rPr>
          <w:t>hat</w:t>
        </w:r>
      </w:ins>
      <w:r>
        <w:t xml:space="preserve"> have made it easier for </w:t>
      </w:r>
      <w:del w:id="15" w:author="lily" w:date="2020-11-19T15:01:00Z">
        <w:r>
          <w:delText>people t</w:delText>
        </w:r>
      </w:del>
      <w:ins w:id="16" w:author="lily" w:date="2020-11-19T15:01:00Z">
        <w:r>
          <w:rPr>
            <w:rFonts w:hint="eastAsia"/>
          </w:rPr>
          <w:t>us t</w:t>
        </w:r>
      </w:ins>
      <w:r>
        <w:t>o maintain</w:t>
      </w:r>
      <w:ins w:id="17" w:author="lily" w:date="2020-11-19T15:01:00Z">
        <w:r>
          <w:rPr>
            <w:rFonts w:hint="eastAsia"/>
          </w:rPr>
          <w:t xml:space="preserve"> health</w:t>
        </w:r>
      </w:ins>
      <w:ins w:id="18" w:author="lily" w:date="2020-11-19T15:00:00Z">
        <w:r>
          <w:rPr>
            <w:rFonts w:hint="eastAsia"/>
          </w:rPr>
          <w:t>/that have contribute much to the</w:t>
        </w:r>
      </w:ins>
      <w:r>
        <w:t xml:space="preserve"> good health </w:t>
      </w:r>
      <w:ins w:id="19" w:author="lily" w:date="2020-11-19T15:00:00Z">
        <w:r>
          <w:rPr>
            <w:rFonts w:hint="eastAsia"/>
          </w:rPr>
          <w:t xml:space="preserve">condition today </w:t>
        </w:r>
      </w:ins>
      <w:r>
        <w:t>than before.</w:t>
      </w:r>
    </w:p>
    <w:p w14:paraId="2A4AF496" w14:textId="77777777" w:rsidR="001B5B6C" w:rsidRDefault="001B5B6C"/>
    <w:p w14:paraId="1895F7BD" w14:textId="77777777" w:rsidR="001B5B6C" w:rsidRDefault="005221B3">
      <w:r>
        <w:rPr>
          <w:rFonts w:hint="eastAsia"/>
        </w:rPr>
        <w:t>F</w:t>
      </w:r>
      <w:r>
        <w:t xml:space="preserve">irst, due </w:t>
      </w:r>
      <w:r>
        <w:rPr>
          <w:highlight w:val="yellow"/>
          <w:rPrChange w:id="20" w:author="lily" w:date="2020-11-19T15:03:00Z">
            <w:rPr/>
          </w:rPrChange>
        </w:rPr>
        <w:t>to breakthroughs in agricultural production</w:t>
      </w:r>
      <w:r>
        <w:t>, people do not need to worry about hunger. Instead, a nutrition</w:t>
      </w:r>
      <w:r>
        <w:rPr>
          <w:highlight w:val="yellow"/>
          <w:rPrChange w:id="21" w:author="lily" w:date="2020-11-19T15:03:00Z">
            <w:rPr/>
          </w:rPrChange>
        </w:rPr>
        <w:t xml:space="preserve">al and balanced diet </w:t>
      </w:r>
      <w:del w:id="22" w:author="lily" w:date="2020-11-19T15:01:00Z">
        <w:r>
          <w:rPr>
            <w:highlight w:val="yellow"/>
            <w:rPrChange w:id="23" w:author="lily" w:date="2020-11-19T15:03:00Z">
              <w:rPr/>
            </w:rPrChange>
          </w:rPr>
          <w:delText>would be taken</w:delText>
        </w:r>
      </w:del>
      <w:ins w:id="24" w:author="lily" w:date="2020-11-19T15:02:00Z">
        <w:r>
          <w:rPr>
            <w:highlight w:val="yellow"/>
            <w:rPrChange w:id="25" w:author="lily" w:date="2020-11-19T15:03:00Z">
              <w:rPr/>
            </w:rPrChange>
          </w:rPr>
          <w:t xml:space="preserve">have </w:t>
        </w:r>
        <w:r>
          <w:rPr>
            <w:rFonts w:hint="eastAsia"/>
          </w:rPr>
          <w:t>become the mainstream</w:t>
        </w:r>
      </w:ins>
      <w:del w:id="26" w:author="lily" w:date="2020-11-19T15:01:00Z">
        <w:r>
          <w:delText xml:space="preserve"> by almost everyone</w:delText>
        </w:r>
      </w:del>
      <w:r>
        <w:t xml:space="preserve"> in the world, which </w:t>
      </w:r>
      <w:ins w:id="27" w:author="lily" w:date="2020-11-19T15:02:00Z">
        <w:r>
          <w:rPr>
            <w:rFonts w:hint="eastAsia"/>
          </w:rPr>
          <w:t>plays an</w:t>
        </w:r>
      </w:ins>
      <w:del w:id="28" w:author="lily" w:date="2020-11-19T15:02:00Z">
        <w:r>
          <w:delText>is</w:delText>
        </w:r>
      </w:del>
      <w:r>
        <w:t xml:space="preserve"> essential </w:t>
      </w:r>
      <w:ins w:id="29" w:author="lily" w:date="2020-11-19T15:02:00Z">
        <w:r>
          <w:rPr>
            <w:rFonts w:hint="eastAsia"/>
          </w:rPr>
          <w:t xml:space="preserve">role in helping people today </w:t>
        </w:r>
      </w:ins>
      <w:r>
        <w:t>to maintain</w:t>
      </w:r>
      <w:ins w:id="30" w:author="lily" w:date="2020-11-19T15:02:00Z">
        <w:r>
          <w:rPr>
            <w:rFonts w:hint="eastAsia"/>
          </w:rPr>
          <w:t xml:space="preserve"> a</w:t>
        </w:r>
      </w:ins>
      <w:r>
        <w:t xml:space="preserve"> good health. I’d like to take </w:t>
      </w:r>
      <w:r>
        <w:rPr>
          <w:b/>
          <w:bCs/>
          <w:u w:val="single"/>
          <w:rPrChange w:id="31" w:author="lily" w:date="2020-11-19T15:04:00Z">
            <w:rPr/>
          </w:rPrChange>
        </w:rPr>
        <w:t>Vitamin as an example, which is contained in some fruits and vegetables. As we all know, Vitamin is a basic nutritional requirement</w:t>
      </w:r>
      <w:ins w:id="32" w:author="lily" w:date="2020-11-19T15:05:00Z">
        <w:r>
          <w:rPr>
            <w:rFonts w:hint="eastAsia"/>
            <w:b/>
            <w:bCs/>
            <w:u w:val="single"/>
          </w:rPr>
          <w:t xml:space="preserve"> for a sound health</w:t>
        </w:r>
      </w:ins>
      <w:r>
        <w:rPr>
          <w:b/>
          <w:bCs/>
          <w:u w:val="single"/>
          <w:rPrChange w:id="33" w:author="lily" w:date="2020-11-19T15:04:00Z">
            <w:rPr/>
          </w:rPrChange>
        </w:rPr>
        <w:t xml:space="preserve">. However, in the past, people found it hard to take in Vitamin because the fresh vegetables and fruits at that time are difficult to </w:t>
      </w:r>
      <w:del w:id="34" w:author="lily" w:date="2020-11-19T15:05:00Z">
        <w:r>
          <w:rPr>
            <w:b/>
            <w:bCs/>
            <w:u w:val="single"/>
            <w:rPrChange w:id="35" w:author="lily" w:date="2020-11-19T15:04:00Z">
              <w:rPr/>
            </w:rPrChange>
          </w:rPr>
          <w:delText>preserve</w:delText>
        </w:r>
      </w:del>
      <w:ins w:id="36" w:author="lily" w:date="2020-11-19T15:05:00Z">
        <w:r>
          <w:rPr>
            <w:rFonts w:hint="eastAsia"/>
            <w:b/>
            <w:bCs/>
            <w:u w:val="single"/>
          </w:rPr>
          <w:t>find</w:t>
        </w:r>
      </w:ins>
      <w:r>
        <w:rPr>
          <w:b/>
          <w:bCs/>
          <w:u w:val="single"/>
          <w:rPrChange w:id="37" w:author="lily" w:date="2020-11-19T15:04:00Z">
            <w:rPr/>
          </w:rPrChange>
        </w:rPr>
        <w:t>. Due to the development in technology, people now have easier access to them</w:t>
      </w:r>
      <w:r>
        <w:t xml:space="preserve">. Seen from this perspective, we can see that it’s easier for people to form a balanced diet </w:t>
      </w:r>
      <w:proofErr w:type="spellStart"/>
      <w:r>
        <w:t>then</w:t>
      </w:r>
      <w:proofErr w:type="spellEnd"/>
      <w:r>
        <w:t xml:space="preserve"> ever, which is beneficial for the health of people.</w:t>
      </w:r>
    </w:p>
    <w:p w14:paraId="4C4DBE97" w14:textId="2D3C8EAA" w:rsidR="001B5B6C" w:rsidRDefault="001B5B6C">
      <w:pPr>
        <w:rPr>
          <w:ins w:id="38" w:author="Justin Harold" w:date="2020-11-19T15:15:00Z"/>
        </w:rPr>
      </w:pPr>
    </w:p>
    <w:p w14:paraId="0739DFB6" w14:textId="12BCF7B3" w:rsidR="00364C34" w:rsidRDefault="00364C34">
      <w:pPr>
        <w:rPr>
          <w:ins w:id="39" w:author="Justin Harold" w:date="2020-11-19T15:15:00Z"/>
          <w:rFonts w:hint="eastAsia"/>
        </w:rPr>
      </w:pPr>
      <w:bookmarkStart w:id="40" w:name="_Hlk56692451"/>
      <w:ins w:id="41" w:author="Justin Harold" w:date="2020-11-19T15:16:00Z">
        <w:r>
          <w:rPr>
            <w:rFonts w:hint="eastAsia"/>
          </w:rPr>
          <w:t>F</w:t>
        </w:r>
        <w:r>
          <w:t>irst, due to the breakthroughs in agricultural production, people do not need to worry about hunger any more. In</w:t>
        </w:r>
      </w:ins>
      <w:ins w:id="42" w:author="Justin Harold" w:date="2020-11-19T15:17:00Z">
        <w:r>
          <w:t xml:space="preserve"> this case</w:t>
        </w:r>
      </w:ins>
      <w:ins w:id="43" w:author="Justin Harold" w:date="2020-11-19T15:16:00Z">
        <w:r>
          <w:t>, a nutritional and balanced diet have become the mainstream in the world,</w:t>
        </w:r>
      </w:ins>
      <w:ins w:id="44" w:author="Justin Harold" w:date="2020-11-19T15:17:00Z">
        <w:r>
          <w:t xml:space="preserve"> which plays an essential role in helping people today to maintain a good health. I’d like to take </w:t>
        </w:r>
      </w:ins>
      <w:ins w:id="45" w:author="Justin Harold" w:date="2020-11-19T15:18:00Z">
        <w:r>
          <w:t>Yuan Longping, a Chinese agronomist who developed the first</w:t>
        </w:r>
      </w:ins>
      <w:ins w:id="46" w:author="Justin Harold" w:date="2020-11-19T15:19:00Z">
        <w:r>
          <w:t xml:space="preserve"> hybrid rice varieties in the 1970s</w:t>
        </w:r>
      </w:ins>
      <w:ins w:id="47" w:author="Justin Harold" w:date="2020-11-19T15:27:00Z">
        <w:r w:rsidR="00F23E3E">
          <w:t xml:space="preserve"> as an example</w:t>
        </w:r>
      </w:ins>
      <w:ins w:id="48" w:author="Justin Harold" w:date="2020-11-19T15:19:00Z">
        <w:r>
          <w:t xml:space="preserve">. </w:t>
        </w:r>
      </w:ins>
      <w:ins w:id="49" w:author="Justin Harold" w:date="2020-11-19T15:27:00Z">
        <w:r w:rsidR="00F23E3E">
          <w:t>At about 1950s</w:t>
        </w:r>
      </w:ins>
      <w:ins w:id="50" w:author="Justin Harold" w:date="2020-11-19T15:19:00Z">
        <w:r>
          <w:t xml:space="preserve">, </w:t>
        </w:r>
      </w:ins>
      <w:ins w:id="51" w:author="Justin Harold" w:date="2020-11-19T15:20:00Z">
        <w:r>
          <w:t>a serious of harmful political policies had plunged Chine into an unprecedented famine that caused t</w:t>
        </w:r>
      </w:ins>
      <w:ins w:id="52" w:author="Justin Harold" w:date="2020-11-19T15:21:00Z">
        <w:r>
          <w:t>he deaths of millions of Chinese citizens. Since then, Yuan Longping sta</w:t>
        </w:r>
      </w:ins>
      <w:ins w:id="53" w:author="Justin Harold" w:date="2020-11-19T15:27:00Z">
        <w:r w:rsidR="00F23E3E">
          <w:t>r</w:t>
        </w:r>
      </w:ins>
      <w:ins w:id="54" w:author="Justin Harold" w:date="2020-11-19T15:21:00Z">
        <w:r>
          <w:t xml:space="preserve">ted to devote himself into research and development of </w:t>
        </w:r>
      </w:ins>
      <w:ins w:id="55" w:author="Justin Harold" w:date="2020-11-19T15:22:00Z">
        <w:r>
          <w:t>better rice breed and finally succ</w:t>
        </w:r>
      </w:ins>
      <w:ins w:id="56" w:author="Justin Harold" w:date="2020-11-19T15:30:00Z">
        <w:r w:rsidR="00F23E3E">
          <w:t>e</w:t>
        </w:r>
      </w:ins>
      <w:ins w:id="57" w:author="Justin Harold" w:date="2020-11-19T15:29:00Z">
        <w:r w:rsidR="00F23E3E">
          <w:t>ed</w:t>
        </w:r>
      </w:ins>
      <w:ins w:id="58" w:author="Justin Harold" w:date="2020-11-19T15:22:00Z">
        <w:r>
          <w:t>ed at 1970s.</w:t>
        </w:r>
      </w:ins>
      <w:ins w:id="59" w:author="Justin Harold" w:date="2020-11-19T15:23:00Z">
        <w:r>
          <w:t xml:space="preserve"> </w:t>
        </w:r>
      </w:ins>
      <w:ins w:id="60" w:author="Justin Harold" w:date="2020-11-19T15:27:00Z">
        <w:r w:rsidR="00F23E3E">
          <w:t>H</w:t>
        </w:r>
      </w:ins>
      <w:ins w:id="61" w:author="Justin Harold" w:date="2020-11-19T15:23:00Z">
        <w:r>
          <w:t xml:space="preserve">ybrid rice has since grown all over the world—provided a robust </w:t>
        </w:r>
      </w:ins>
      <w:ins w:id="62" w:author="Justin Harold" w:date="2020-11-19T15:24:00Z">
        <w:r>
          <w:t>food source in areas with a high risk of famine.</w:t>
        </w:r>
      </w:ins>
      <w:ins w:id="63" w:author="Justin Harold" w:date="2020-11-19T15:28:00Z">
        <w:r w:rsidR="00F23E3E">
          <w:t xml:space="preserve"> P</w:t>
        </w:r>
      </w:ins>
      <w:ins w:id="64" w:author="Justin Harold" w:date="2020-11-19T15:25:00Z">
        <w:r>
          <w:t>eople no lon</w:t>
        </w:r>
        <w:r w:rsidR="00F23E3E">
          <w:t>ger need to worry about food</w:t>
        </w:r>
      </w:ins>
      <w:ins w:id="65" w:author="Justin Harold" w:date="2020-11-19T15:28:00Z">
        <w:r w:rsidR="00F23E3E">
          <w:t xml:space="preserve"> due to high production of hybrid rice</w:t>
        </w:r>
      </w:ins>
      <w:ins w:id="66" w:author="Justin Harold" w:date="2020-11-19T15:25:00Z">
        <w:r w:rsidR="00F23E3E">
          <w:t>. So, it is obvious that people</w:t>
        </w:r>
      </w:ins>
      <w:ins w:id="67" w:author="Justin Harold" w:date="2020-11-19T15:26:00Z">
        <w:r w:rsidR="00F23E3E">
          <w:t xml:space="preserve"> nowadays can easier maintain the good health than people in the past.</w:t>
        </w:r>
      </w:ins>
    </w:p>
    <w:bookmarkEnd w:id="40"/>
    <w:p w14:paraId="2D9B5170" w14:textId="77777777" w:rsidR="00364C34" w:rsidRDefault="00364C34">
      <w:pPr>
        <w:rPr>
          <w:rFonts w:hint="eastAsia"/>
        </w:rPr>
      </w:pPr>
    </w:p>
    <w:p w14:paraId="5D9571C8" w14:textId="77777777" w:rsidR="001B5B6C" w:rsidRDefault="005221B3">
      <w:r>
        <w:rPr>
          <w:rFonts w:hint="eastAsia"/>
        </w:rPr>
        <w:t>S</w:t>
      </w:r>
      <w:r>
        <w:t>econd</w:t>
      </w:r>
      <w:r>
        <w:rPr>
          <w:highlight w:val="yellow"/>
          <w:rPrChange w:id="68" w:author="lily" w:date="2020-11-19T15:09:00Z">
            <w:rPr/>
          </w:rPrChange>
        </w:rPr>
        <w:t xml:space="preserve">, innovations in medicine </w:t>
      </w:r>
      <w:r>
        <w:t>also made great contributions to the go</w:t>
      </w:r>
      <w:r>
        <w:rPr>
          <w:highlight w:val="yellow"/>
          <w:rPrChange w:id="69" w:author="lily" w:date="2020-11-19T15:09:00Z">
            <w:rPr/>
          </w:rPrChange>
        </w:rPr>
        <w:t>od health</w:t>
      </w:r>
      <w:ins w:id="70" w:author="lily" w:date="2020-11-19T15:08:00Z">
        <w:r>
          <w:rPr>
            <w:highlight w:val="yellow"/>
            <w:rPrChange w:id="71" w:author="lily" w:date="2020-11-19T15:09:00Z">
              <w:rPr/>
            </w:rPrChange>
          </w:rPr>
          <w:t xml:space="preserve"> condition</w:t>
        </w:r>
        <w:r>
          <w:rPr>
            <w:rFonts w:hint="eastAsia"/>
          </w:rPr>
          <w:t xml:space="preserve"> of people nowadays</w:t>
        </w:r>
      </w:ins>
      <w:r>
        <w:t>. Due to the appearance of some medicine</w:t>
      </w:r>
      <w:ins w:id="72" w:author="lily" w:date="2020-11-19T15:08:00Z">
        <w:r>
          <w:rPr>
            <w:rFonts w:hint="eastAsia"/>
          </w:rPr>
          <w:t>s</w:t>
        </w:r>
      </w:ins>
      <w:r>
        <w:t>, the death rate of</w:t>
      </w:r>
      <w:ins w:id="73" w:author="lily" w:date="2020-11-19T15:08:00Z">
        <w:r>
          <w:rPr>
            <w:rFonts w:hint="eastAsia"/>
          </w:rPr>
          <w:t xml:space="preserve"> certain diseases </w:t>
        </w:r>
      </w:ins>
      <w:del w:id="74" w:author="lily" w:date="2020-11-19T15:08:00Z">
        <w:r>
          <w:delText xml:space="preserve"> people </w:delText>
        </w:r>
      </w:del>
      <w:r>
        <w:t xml:space="preserve">has declined a lot. I’d like to take </w:t>
      </w:r>
      <w:ins w:id="75" w:author="lily" w:date="2020-11-19T15:08:00Z">
        <w:r>
          <w:rPr>
            <w:rFonts w:hint="eastAsia"/>
          </w:rPr>
          <w:t xml:space="preserve">the development of </w:t>
        </w:r>
      </w:ins>
      <w:r>
        <w:t>vaccine for example. In the past, virus can easily spread and make people in poor health. Modern technology has invented vaccine which can tackle these diseases. The vaccine prevents the spread of diseases ranging from simple cough to life-threatening diseases such as certain types of cancer. So, it is obvious that with the innovations in medicine, we are no longer afraid of most diseases in the world.</w:t>
      </w:r>
    </w:p>
    <w:p w14:paraId="493AF812" w14:textId="77777777" w:rsidR="001B5B6C" w:rsidRDefault="001B5B6C">
      <w:pPr>
        <w:rPr>
          <w:ins w:id="76" w:author="lily" w:date="2020-11-19T15:09:00Z"/>
        </w:rPr>
      </w:pPr>
    </w:p>
    <w:p w14:paraId="764BB263" w14:textId="77777777" w:rsidR="001B5B6C" w:rsidRDefault="001B5B6C">
      <w:pPr>
        <w:rPr>
          <w:ins w:id="77" w:author="lily" w:date="2020-11-19T15:09:00Z"/>
        </w:rPr>
      </w:pPr>
    </w:p>
    <w:p w14:paraId="510776BA" w14:textId="77777777" w:rsidR="001B5B6C" w:rsidRDefault="005221B3" w:rsidP="001B5B6C">
      <w:pPr>
        <w:numPr>
          <w:ilvl w:val="0"/>
          <w:numId w:val="1"/>
          <w:ins w:id="78" w:author="lily" w:date="2020-11-19T15:09:00Z"/>
        </w:numPr>
        <w:rPr>
          <w:ins w:id="79" w:author="lily" w:date="2020-11-19T15:09:00Z"/>
        </w:rPr>
        <w:pPrChange w:id="80" w:author="lily" w:date="2020-11-19T15:09:00Z">
          <w:pPr/>
        </w:pPrChange>
      </w:pPr>
      <w:ins w:id="81" w:author="lily" w:date="2020-11-19T15:09:00Z">
        <w:r>
          <w:rPr>
            <w:rFonts w:hint="eastAsia"/>
          </w:rPr>
          <w:t>近</w:t>
        </w:r>
        <w:r>
          <w:rPr>
            <w:rFonts w:hint="eastAsia"/>
            <w:highlight w:val="yellow"/>
            <w:rPrChange w:id="82" w:author="lily" w:date="2020-11-19T15:09:00Z">
              <w:rPr>
                <w:rFonts w:hint="eastAsia"/>
              </w:rPr>
            </w:rPrChange>
          </w:rPr>
          <w:t>的朋友</w:t>
        </w:r>
        <w:r>
          <w:rPr>
            <w:rFonts w:hint="eastAsia"/>
          </w:rPr>
          <w:t>可以及时提供</w:t>
        </w:r>
        <w:r>
          <w:rPr>
            <w:rFonts w:hint="eastAsia"/>
            <w:highlight w:val="yellow"/>
            <w:rPrChange w:id="83" w:author="lily" w:date="2020-11-19T15:09:00Z">
              <w:rPr>
                <w:rFonts w:hint="eastAsia"/>
              </w:rPr>
            </w:rPrChange>
          </w:rPr>
          <w:t>帮助</w:t>
        </w:r>
        <w:r>
          <w:rPr>
            <w:rFonts w:hint="eastAsia"/>
          </w:rPr>
          <w:t>。</w:t>
        </w:r>
      </w:ins>
    </w:p>
    <w:p w14:paraId="266293AA" w14:textId="77777777" w:rsidR="001B5B6C" w:rsidRDefault="005221B3" w:rsidP="001B5B6C">
      <w:pPr>
        <w:numPr>
          <w:ilvl w:val="0"/>
          <w:numId w:val="2"/>
          <w:ins w:id="84" w:author="lily" w:date="2020-11-19T15:10:00Z"/>
        </w:numPr>
        <w:rPr>
          <w:ins w:id="85" w:author="lily" w:date="2020-11-19T15:10:00Z"/>
        </w:rPr>
        <w:pPrChange w:id="86" w:author="lily" w:date="2020-11-19T15:10:00Z">
          <w:pPr/>
        </w:pPrChange>
      </w:pPr>
      <w:ins w:id="87" w:author="lily" w:date="2020-11-19T15:10:00Z">
        <w:r>
          <w:rPr>
            <w:rFonts w:hint="eastAsia"/>
          </w:rPr>
          <w:t>XDF ：。。。。。。。。； -----20 --5</w:t>
        </w:r>
      </w:ins>
    </w:p>
    <w:p w14:paraId="2EC7AF49" w14:textId="77777777" w:rsidR="001B5B6C" w:rsidRDefault="005221B3" w:rsidP="001B5B6C">
      <w:pPr>
        <w:numPr>
          <w:ilvl w:val="255"/>
          <w:numId w:val="0"/>
        </w:numPr>
        <w:rPr>
          <w:ins w:id="88" w:author="lily" w:date="2020-11-19T15:09:00Z"/>
        </w:rPr>
        <w:pPrChange w:id="89" w:author="lily" w:date="2020-11-19T15:10:00Z">
          <w:pPr/>
        </w:pPrChange>
      </w:pPr>
      <w:ins w:id="90" w:author="lily" w:date="2020-11-19T15:10:00Z">
        <w:r>
          <w:rPr>
            <w:rFonts w:hint="eastAsia"/>
          </w:rPr>
          <w:t>中企部， 2亿</w:t>
        </w:r>
      </w:ins>
    </w:p>
    <w:p w14:paraId="3D9C44C8" w14:textId="77777777" w:rsidR="001B5B6C" w:rsidRDefault="001B5B6C"/>
    <w:p w14:paraId="2F078E84" w14:textId="77777777" w:rsidR="001B5B6C" w:rsidRDefault="005221B3">
      <w:r>
        <w:rPr>
          <w:rFonts w:hint="eastAsia"/>
        </w:rPr>
        <w:t>A</w:t>
      </w:r>
      <w:r>
        <w:t xml:space="preserve">dmittedly, some people may argue that people nowadays may face many unexpected </w:t>
      </w:r>
      <w:proofErr w:type="gramStart"/>
      <w:r>
        <w:t>virus</w:t>
      </w:r>
      <w:proofErr w:type="gramEnd"/>
      <w:r>
        <w:t xml:space="preserve"> </w:t>
      </w:r>
      <w:r>
        <w:lastRenderedPageBreak/>
        <w:t>due to the rapid development of technology</w:t>
      </w:r>
      <w:ins w:id="91" w:author="lily" w:date="2020-11-19T15:12:00Z">
        <w:r>
          <w:rPr>
            <w:rFonts w:hint="eastAsia"/>
          </w:rPr>
          <w:t xml:space="preserve"> and the over-exploitation of the nature</w:t>
        </w:r>
      </w:ins>
      <w:r>
        <w:t>, which may be used as a biological weapon by many bad people. However, many governments have</w:t>
      </w:r>
      <w:ins w:id="92" w:author="lily" w:date="2020-11-19T15:13:00Z">
        <w:r>
          <w:rPr>
            <w:rFonts w:hint="eastAsia"/>
          </w:rPr>
          <w:t xml:space="preserve"> predicted</w:t>
        </w:r>
      </w:ins>
      <w:del w:id="93" w:author="lily" w:date="2020-11-19T15:13:00Z">
        <w:r>
          <w:delText xml:space="preserve"> come across</w:delText>
        </w:r>
      </w:del>
      <w:r>
        <w:t xml:space="preserve"> th</w:t>
      </w:r>
      <w:ins w:id="94" w:author="lily" w:date="2020-11-19T15:13:00Z">
        <w:r>
          <w:rPr>
            <w:rFonts w:hint="eastAsia"/>
          </w:rPr>
          <w:t xml:space="preserve">e </w:t>
        </w:r>
      </w:ins>
      <w:del w:id="95" w:author="lily" w:date="2020-11-19T15:13:00Z">
        <w:r>
          <w:delText xml:space="preserve">is </w:delText>
        </w:r>
      </w:del>
      <w:r>
        <w:t>possibility</w:t>
      </w:r>
      <w:ins w:id="96" w:author="lily" w:date="2020-11-19T15:13:00Z">
        <w:r>
          <w:rPr>
            <w:rFonts w:hint="eastAsia"/>
          </w:rPr>
          <w:t xml:space="preserve"> of such disasters</w:t>
        </w:r>
      </w:ins>
      <w:r>
        <w:t xml:space="preserve"> and come up with many strict polic</w:t>
      </w:r>
      <w:ins w:id="97" w:author="lily" w:date="2020-11-19T15:13:00Z">
        <w:r>
          <w:rPr>
            <w:rFonts w:hint="eastAsia"/>
          </w:rPr>
          <w:t>ies</w:t>
        </w:r>
      </w:ins>
      <w:del w:id="98" w:author="lily" w:date="2020-11-19T15:13:00Z">
        <w:r>
          <w:delText>y</w:delText>
        </w:r>
      </w:del>
      <w:r>
        <w:t xml:space="preserve"> to prevent these things happening. Also, media will play a role in supervising these new developments.</w:t>
      </w:r>
    </w:p>
    <w:p w14:paraId="4FF319F8" w14:textId="77777777" w:rsidR="001B5B6C" w:rsidRDefault="001B5B6C"/>
    <w:p w14:paraId="3C382BE4" w14:textId="77777777" w:rsidR="001B5B6C" w:rsidRDefault="005221B3">
      <w:r>
        <w:rPr>
          <w:rFonts w:hint="eastAsia"/>
        </w:rPr>
        <w:t>I</w:t>
      </w:r>
      <w:r>
        <w:t xml:space="preserve">n conclusion, due to the advancements in agriculture, medicine and so </w:t>
      </w:r>
      <w:proofErr w:type="gramStart"/>
      <w:r>
        <w:t>on ,we</w:t>
      </w:r>
      <w:proofErr w:type="gramEnd"/>
      <w:r>
        <w:t xml:space="preserve"> are easier to main a good health than </w:t>
      </w:r>
      <w:ins w:id="99" w:author="lily" w:date="2020-11-19T15:13:00Z">
        <w:r>
          <w:rPr>
            <w:rFonts w:hint="eastAsia"/>
          </w:rPr>
          <w:t xml:space="preserve">people </w:t>
        </w:r>
      </w:ins>
      <w:ins w:id="100" w:author="lily" w:date="2020-11-19T15:14:00Z">
        <w:r>
          <w:rPr>
            <w:rFonts w:hint="eastAsia"/>
          </w:rPr>
          <w:t xml:space="preserve"> in the </w:t>
        </w:r>
      </w:ins>
      <w:r>
        <w:t>past.</w:t>
      </w:r>
    </w:p>
    <w:p w14:paraId="51F899C7" w14:textId="77777777" w:rsidR="001B5B6C" w:rsidRDefault="001B5B6C"/>
    <w:sectPr w:rsidR="001B5B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08CE9A"/>
    <w:multiLevelType w:val="singleLevel"/>
    <w:tmpl w:val="8A08CE9A"/>
    <w:lvl w:ilvl="0">
      <w:start w:val="2012"/>
      <w:numFmt w:val="decimal"/>
      <w:suff w:val="space"/>
      <w:lvlText w:val="%1，"/>
      <w:lvlJc w:val="left"/>
    </w:lvl>
  </w:abstractNum>
  <w:abstractNum w:abstractNumId="1" w15:restartNumberingAfterBreak="0">
    <w:nsid w:val="B388F9E4"/>
    <w:multiLevelType w:val="singleLevel"/>
    <w:tmpl w:val="B388F9E4"/>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59"/>
    <w:rsid w:val="00133614"/>
    <w:rsid w:val="001B5B6C"/>
    <w:rsid w:val="00315237"/>
    <w:rsid w:val="00364C34"/>
    <w:rsid w:val="004F14C8"/>
    <w:rsid w:val="005064E5"/>
    <w:rsid w:val="005221B3"/>
    <w:rsid w:val="00C41F59"/>
    <w:rsid w:val="00F23E3E"/>
    <w:rsid w:val="00F85294"/>
    <w:rsid w:val="1BF85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28B391"/>
  <w15:docId w15:val="{CAF63D4B-4EDE-4934-AE08-912EFEE93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Pages>
  <Words>553</Words>
  <Characters>3155</Characters>
  <Application>Microsoft Office Word</Application>
  <DocSecurity>0</DocSecurity>
  <Lines>26</Lines>
  <Paragraphs>7</Paragraphs>
  <ScaleCrop>false</ScaleCrop>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Harold</dc:creator>
  <cp:keywords/>
  <dc:description/>
  <cp:lastModifiedBy>Justin Harold</cp:lastModifiedBy>
  <cp:revision>1</cp:revision>
  <dcterms:created xsi:type="dcterms:W3CDTF">2020-11-19T05:24:00Z</dcterms:created>
  <dcterms:modified xsi:type="dcterms:W3CDTF">2020-11-19T12:39:00Z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