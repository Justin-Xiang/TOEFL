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5B6444" w14:textId="2EEB0F53" w:rsidR="00B5745C" w:rsidRDefault="00915517">
      <w:pPr>
        <w:rPr>
          <w:del w:id="0" w:author="lily" w:date="2017-07-26T14:56:00Z"/>
        </w:rPr>
      </w:pPr>
      <w:r>
        <w:t>Both the reading and the lecture talk about</w:t>
      </w:r>
      <w:r>
        <w:rPr>
          <w:rFonts w:hint="eastAsia"/>
        </w:rPr>
        <w:t>....</w:t>
      </w:r>
      <w:del w:id="1" w:author="lily" w:date="2017-07-26T14:57:00Z">
        <w:r>
          <w:delText xml:space="preserve"> </w:delText>
        </w:r>
      </w:del>
      <w:r>
        <w:t xml:space="preserve">The </w:t>
      </w:r>
      <w:bookmarkStart w:id="2" w:name="_GoBack"/>
      <w:bookmarkEnd w:id="2"/>
      <w:del w:id="3" w:author="lily" w:date="2017-08-06T17:51:00Z">
        <w:r>
          <w:delText xml:space="preserve"> </w:delText>
        </w:r>
      </w:del>
      <w:proofErr w:type="gramStart"/>
      <w:r>
        <w:rPr>
          <w:rFonts w:hint="eastAsia"/>
        </w:rPr>
        <w:t xml:space="preserve">reading </w:t>
      </w:r>
      <w:r>
        <w:t xml:space="preserve"> thinks</w:t>
      </w:r>
      <w:proofErr w:type="gramEnd"/>
      <w:r>
        <w:t xml:space="preserve"> that</w:t>
      </w:r>
      <w:r>
        <w:rPr>
          <w:rFonts w:hint="eastAsia"/>
        </w:rPr>
        <w:t xml:space="preserve"> ..., </w:t>
      </w:r>
      <w:r>
        <w:t xml:space="preserve">which is completely different with the </w:t>
      </w:r>
      <w:r>
        <w:rPr>
          <w:rFonts w:hint="eastAsia"/>
        </w:rPr>
        <w:t>occasion in the reading</w:t>
      </w:r>
      <w:r>
        <w:t>.</w:t>
      </w:r>
      <w:r>
        <w:rPr>
          <w:rFonts w:hint="eastAsia"/>
        </w:rPr>
        <w:t xml:space="preserve"> </w:t>
      </w:r>
    </w:p>
    <w:p w14:paraId="5B227DB6" w14:textId="77777777" w:rsidR="00B5745C" w:rsidRPr="00B5745C" w:rsidRDefault="00B5745C">
      <w:pPr>
        <w:rPr>
          <w:highlight w:val="yellow"/>
          <w:rPrChange w:id="4" w:author="lily" w:date="2017-07-26T14:57:00Z">
            <w:rPr/>
          </w:rPrChange>
        </w:rPr>
      </w:pPr>
    </w:p>
    <w:p w14:paraId="553D965E" w14:textId="77777777" w:rsidR="00B5745C" w:rsidRPr="00B5745C" w:rsidRDefault="00915517">
      <w:pPr>
        <w:rPr>
          <w:highlight w:val="yellow"/>
          <w:rPrChange w:id="5" w:author="lily" w:date="2017-05-23T20:43:00Z">
            <w:rPr/>
          </w:rPrChange>
        </w:rPr>
      </w:pPr>
      <w:r>
        <w:rPr>
          <w:highlight w:val="yellow"/>
          <w:rPrChange w:id="6" w:author="lily" w:date="2017-05-23T20:43:00Z">
            <w:rPr/>
          </w:rPrChange>
        </w:rPr>
        <w:t xml:space="preserve">First, the lecture believes </w:t>
      </w:r>
      <w:r>
        <w:rPr>
          <w:rFonts w:hint="eastAsia"/>
          <w:highlight w:val="yellow"/>
        </w:rPr>
        <w:t>that...</w:t>
      </w:r>
      <w:r>
        <w:rPr>
          <w:rFonts w:hint="eastAsia"/>
        </w:rPr>
        <w:t xml:space="preserve">, </w:t>
      </w:r>
      <w:r>
        <w:rPr>
          <w:highlight w:val="yellow"/>
          <w:rPrChange w:id="7" w:author="lily" w:date="2017-05-23T20:43:00Z">
            <w:rPr/>
          </w:rPrChange>
        </w:rPr>
        <w:t>explaining</w:t>
      </w:r>
      <w:r>
        <w:rPr>
          <w:rFonts w:hint="eastAsia"/>
          <w:highlight w:val="yellow"/>
        </w:rPr>
        <w:t xml:space="preserve"> </w:t>
      </w:r>
      <w:proofErr w:type="gramStart"/>
      <w:r>
        <w:rPr>
          <w:rFonts w:hint="eastAsia"/>
          <w:highlight w:val="yellow"/>
        </w:rPr>
        <w:t>that</w:t>
      </w:r>
      <w:ins w:id="8" w:author="lily" w:date="2017-08-06T17:52:00Z">
        <w:r>
          <w:rPr>
            <w:rFonts w:hint="eastAsia"/>
            <w:highlight w:val="yellow"/>
          </w:rPr>
          <w:t xml:space="preserve"> </w:t>
        </w:r>
      </w:ins>
      <w:r>
        <w:rPr>
          <w:rFonts w:hint="eastAsia"/>
        </w:rPr>
        <w:t xml:space="preserve"> </w:t>
      </w:r>
      <w:r>
        <w:rPr>
          <w:highlight w:val="yellow"/>
          <w:rPrChange w:id="9" w:author="lily" w:date="2017-05-23T20:43:00Z">
            <w:rPr/>
          </w:rPrChange>
        </w:rPr>
        <w:t>Such</w:t>
      </w:r>
      <w:proofErr w:type="gramEnd"/>
      <w:r>
        <w:rPr>
          <w:highlight w:val="yellow"/>
          <w:rPrChange w:id="10" w:author="lily" w:date="2017-05-23T20:43:00Z">
            <w:rPr/>
          </w:rPrChange>
        </w:rPr>
        <w:t xml:space="preserve"> a situation is presented quite </w:t>
      </w:r>
      <w:r>
        <w:rPr>
          <w:highlight w:val="yellow"/>
          <w:rPrChange w:id="11" w:author="lily" w:date="2017-05-23T20:43:00Z">
            <w:rPr/>
          </w:rPrChange>
        </w:rPr>
        <w:t>differently in the reading. The reading holds that..., because...</w:t>
      </w:r>
    </w:p>
    <w:p w14:paraId="36BE7987" w14:textId="77777777" w:rsidR="00B5745C" w:rsidRPr="00B5745C" w:rsidRDefault="00B5745C">
      <w:pPr>
        <w:rPr>
          <w:highlight w:val="yellow"/>
          <w:rPrChange w:id="12" w:author="lily" w:date="2017-05-23T20:43:00Z">
            <w:rPr/>
          </w:rPrChange>
        </w:rPr>
      </w:pPr>
    </w:p>
    <w:p w14:paraId="444900AA" w14:textId="77777777" w:rsidR="00B5745C" w:rsidRDefault="00915517">
      <w:pPr>
        <w:rPr>
          <w:ins w:id="13" w:author="lily" w:date="2017-07-13T19:21:00Z"/>
        </w:rPr>
      </w:pPr>
      <w:r>
        <w:rPr>
          <w:rFonts w:hint="eastAsia"/>
        </w:rPr>
        <w:t>Second, the lecture claims...</w:t>
      </w:r>
      <w:r>
        <w:rPr>
          <w:rFonts w:hint="eastAsia"/>
        </w:rPr>
        <w:t>，</w:t>
      </w:r>
      <w:r>
        <w:rPr>
          <w:rFonts w:hint="eastAsia"/>
        </w:rPr>
        <w:t xml:space="preserve"> saying that.... It again challenges what is stated in the reading. The reading harbors the idea that...., because....</w:t>
      </w:r>
    </w:p>
    <w:p w14:paraId="3FAB64AE" w14:textId="77777777" w:rsidR="00B5745C" w:rsidRDefault="00B5745C"/>
    <w:p w14:paraId="2D4248C5" w14:textId="77777777" w:rsidR="00B5745C" w:rsidRDefault="00915517">
      <w:r>
        <w:rPr>
          <w:rFonts w:hint="eastAsia"/>
        </w:rPr>
        <w:t xml:space="preserve">Finally, the lecture puts forward that </w:t>
      </w:r>
      <w:r>
        <w:rPr>
          <w:rFonts w:hint="eastAsia"/>
        </w:rPr>
        <w:t xml:space="preserve">..., pointing out that...The reading however provides an alternative explanation </w:t>
      </w:r>
      <w:proofErr w:type="spellStart"/>
      <w:r>
        <w:rPr>
          <w:rFonts w:hint="eastAsia"/>
        </w:rPr>
        <w:t>in</w:t>
      </w:r>
      <w:del w:id="14" w:author="lily" w:date="2017-06-05T15:48:00Z">
        <w:r>
          <w:rPr>
            <w:rFonts w:hint="eastAsia"/>
          </w:rPr>
          <w:delText xml:space="preserve"> </w:delText>
        </w:r>
      </w:del>
      <w:ins w:id="15" w:author="lily" w:date="2017-06-05T15:48:00Z">
        <w:r>
          <w:rPr>
            <w:rFonts w:hint="eastAsia"/>
          </w:rPr>
          <w:t>t</w:t>
        </w:r>
      </w:ins>
      <w:del w:id="16" w:author="lily" w:date="2017-06-05T15:48:00Z">
        <w:r>
          <w:rPr>
            <w:rFonts w:hint="eastAsia"/>
          </w:rPr>
          <w:delText>t</w:delText>
        </w:r>
      </w:del>
      <w:r>
        <w:rPr>
          <w:rFonts w:hint="eastAsia"/>
        </w:rPr>
        <w:t>his</w:t>
      </w:r>
      <w:proofErr w:type="spellEnd"/>
      <w:r>
        <w:rPr>
          <w:rFonts w:hint="eastAsia"/>
        </w:rPr>
        <w:t xml:space="preserve"> point. The reading asserts that..., because ...</w:t>
      </w:r>
    </w:p>
    <w:p w14:paraId="62EE7412" w14:textId="77777777" w:rsidR="00B5745C" w:rsidRDefault="00B5745C"/>
    <w:p w14:paraId="70E7D3D1" w14:textId="77777777" w:rsidR="00B5745C" w:rsidRDefault="00B5745C"/>
    <w:p w14:paraId="08B5EDBE" w14:textId="77777777" w:rsidR="00B5745C" w:rsidRDefault="00B5745C"/>
    <w:p w14:paraId="466E4C64" w14:textId="77777777" w:rsidR="00B5745C" w:rsidRDefault="00B5745C"/>
    <w:p w14:paraId="10758547" w14:textId="77777777" w:rsidR="00B5745C" w:rsidRDefault="00B5745C"/>
    <w:p w14:paraId="0786AC52" w14:textId="77777777" w:rsidR="00B5745C" w:rsidRDefault="00B5745C"/>
    <w:p w14:paraId="548D69C1" w14:textId="77777777" w:rsidR="00B5745C" w:rsidRDefault="00B5745C"/>
    <w:sectPr w:rsidR="00B574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EB00ABF"/>
    <w:rsid w:val="00915517"/>
    <w:rsid w:val="00B5745C"/>
    <w:rsid w:val="1EB00ABF"/>
    <w:rsid w:val="2B7643C4"/>
    <w:rsid w:val="33FA26CB"/>
    <w:rsid w:val="40390D7A"/>
    <w:rsid w:val="4F50696C"/>
    <w:rsid w:val="53151840"/>
    <w:rsid w:val="58CE3D74"/>
    <w:rsid w:val="58DC0B3E"/>
    <w:rsid w:val="5C274C53"/>
    <w:rsid w:val="620F0AF1"/>
    <w:rsid w:val="66854ACF"/>
    <w:rsid w:val="71C469F2"/>
    <w:rsid w:val="74010162"/>
    <w:rsid w:val="7C7662F6"/>
    <w:rsid w:val="7EF1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3C57E6"/>
  <w15:docId w15:val="{4C48B565-5B5A-4FD0-84D9-9FB9B8700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Justin Harold</cp:lastModifiedBy>
  <cp:revision>3</cp:revision>
  <dcterms:created xsi:type="dcterms:W3CDTF">2017-05-23T12:21:00Z</dcterms:created>
  <dcterms:modified xsi:type="dcterms:W3CDTF">2020-10-07T00:16:00Z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